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3001C" w14:textId="4B41E356" w:rsidR="001B3FE1" w:rsidRPr="001B3FE1" w:rsidRDefault="001B3FE1" w:rsidP="00CE3E9A">
      <w:pPr>
        <w:autoSpaceDE w:val="0"/>
        <w:autoSpaceDN w:val="0"/>
        <w:adjustRightInd w:val="0"/>
        <w:jc w:val="both"/>
        <w:rPr>
          <w:rFonts w:ascii="Times New Roman" w:eastAsia="Times New Roman" w:hAnsi="Times New Roman" w:cs="Times New Roman"/>
          <w:b/>
          <w:bCs/>
          <w:color w:val="000000"/>
          <w:sz w:val="24"/>
          <w:szCs w:val="24"/>
        </w:rPr>
      </w:pPr>
      <w:r w:rsidRPr="001B3FE1">
        <w:rPr>
          <w:rFonts w:ascii="Times New Roman" w:eastAsia="Times New Roman" w:hAnsi="Times New Roman" w:cs="Times New Roman"/>
          <w:b/>
          <w:bCs/>
          <w:color w:val="000000"/>
          <w:sz w:val="24"/>
          <w:szCs w:val="24"/>
        </w:rPr>
        <w:t xml:space="preserve">TITLE:  </w:t>
      </w:r>
      <w:r w:rsidR="00FA648B">
        <w:rPr>
          <w:rFonts w:ascii="Times New Roman" w:eastAsia="Times New Roman" w:hAnsi="Times New Roman" w:cs="Times New Roman"/>
          <w:b/>
          <w:bCs/>
          <w:color w:val="000000"/>
          <w:sz w:val="24"/>
          <w:szCs w:val="24"/>
        </w:rPr>
        <w:t xml:space="preserve">Level 2 Therapeutic Award for Further </w:t>
      </w:r>
      <w:r w:rsidRPr="001B3FE1">
        <w:rPr>
          <w:rFonts w:ascii="Times New Roman" w:eastAsia="Times New Roman" w:hAnsi="Times New Roman" w:cs="Times New Roman"/>
          <w:color w:val="000000"/>
          <w:sz w:val="24"/>
          <w:szCs w:val="24"/>
        </w:rPr>
        <w:t>Development</w:t>
      </w:r>
      <w:r w:rsidR="00FA648B">
        <w:rPr>
          <w:rFonts w:ascii="Times New Roman" w:eastAsia="Times New Roman" w:hAnsi="Times New Roman" w:cs="Times New Roman"/>
          <w:color w:val="000000"/>
          <w:sz w:val="24"/>
          <w:szCs w:val="24"/>
        </w:rPr>
        <w:t xml:space="preserve"> </w:t>
      </w:r>
      <w:r w:rsidRPr="001B3FE1">
        <w:rPr>
          <w:rFonts w:ascii="Times New Roman" w:eastAsia="Times New Roman" w:hAnsi="Times New Roman" w:cs="Times New Roman"/>
          <w:color w:val="000000"/>
          <w:sz w:val="24"/>
          <w:szCs w:val="24"/>
        </w:rPr>
        <w:t>of CPZEN-45 for Treatment of Nontuberculous Mycobacterial (NTM</w:t>
      </w:r>
      <w:r w:rsidR="006C5FDD">
        <w:rPr>
          <w:rFonts w:ascii="Times New Roman" w:eastAsia="Times New Roman" w:hAnsi="Times New Roman" w:cs="Times New Roman"/>
          <w:color w:val="000000"/>
          <w:sz w:val="24"/>
          <w:szCs w:val="24"/>
        </w:rPr>
        <w:t>)</w:t>
      </w:r>
      <w:r w:rsidR="00CE3E9A">
        <w:rPr>
          <w:rFonts w:ascii="Times New Roman" w:eastAsia="Times New Roman" w:hAnsi="Times New Roman" w:cs="Times New Roman"/>
          <w:color w:val="000000"/>
          <w:sz w:val="24"/>
          <w:szCs w:val="24"/>
        </w:rPr>
        <w:t xml:space="preserve"> </w:t>
      </w:r>
      <w:r w:rsidRPr="001B3FE1">
        <w:rPr>
          <w:rFonts w:ascii="Times New Roman" w:eastAsia="Times New Roman" w:hAnsi="Times New Roman" w:cs="Times New Roman"/>
          <w:color w:val="000000"/>
          <w:sz w:val="24"/>
          <w:szCs w:val="24"/>
        </w:rPr>
        <w:t>Lung Infections</w:t>
      </w:r>
    </w:p>
    <w:p w14:paraId="7C28099C" w14:textId="77777777" w:rsidR="001B3FE1" w:rsidRPr="001B3FE1" w:rsidRDefault="001B3FE1" w:rsidP="00CE3E9A">
      <w:pPr>
        <w:autoSpaceDE w:val="0"/>
        <w:autoSpaceDN w:val="0"/>
        <w:adjustRightInd w:val="0"/>
        <w:jc w:val="both"/>
        <w:rPr>
          <w:rFonts w:ascii="Times New Roman" w:eastAsia="Times New Roman" w:hAnsi="Times New Roman" w:cs="Times New Roman"/>
          <w:color w:val="000000"/>
          <w:sz w:val="24"/>
          <w:szCs w:val="24"/>
        </w:rPr>
      </w:pPr>
    </w:p>
    <w:p w14:paraId="300494C9" w14:textId="77777777" w:rsidR="00FA648B" w:rsidRPr="001B3FE1" w:rsidRDefault="001B3FE1" w:rsidP="00FA648B">
      <w:pPr>
        <w:widowControl w:val="0"/>
        <w:autoSpaceDE w:val="0"/>
        <w:autoSpaceDN w:val="0"/>
        <w:spacing w:before="70"/>
        <w:ind w:left="143" w:right="146"/>
        <w:jc w:val="both"/>
        <w:rPr>
          <w:rFonts w:ascii="Times New Roman" w:eastAsia="Times New Roman" w:hAnsi="Times New Roman" w:cs="Times New Roman"/>
          <w:sz w:val="24"/>
          <w:szCs w:val="24"/>
        </w:rPr>
      </w:pPr>
      <w:r w:rsidRPr="00CE3E9A">
        <w:rPr>
          <w:rFonts w:ascii="Times New Roman" w:eastAsia="Times New Roman" w:hAnsi="Times New Roman" w:cs="Times New Roman"/>
          <w:b/>
          <w:bCs/>
          <w:sz w:val="24"/>
          <w:szCs w:val="24"/>
          <w:u w:val="single"/>
        </w:rPr>
        <w:t>Relevance to FY23 PRMP</w:t>
      </w:r>
      <w:r w:rsidR="00EA4C15" w:rsidRPr="00EA4C15">
        <w:rPr>
          <w:rFonts w:ascii="Times New Roman" w:eastAsia="Times New Roman" w:hAnsi="Times New Roman" w:cs="Times New Roman"/>
          <w:b/>
          <w:bCs/>
          <w:sz w:val="24"/>
          <w:szCs w:val="24"/>
        </w:rPr>
        <w:t xml:space="preserve">:  </w:t>
      </w:r>
      <w:r w:rsidR="00327E1B" w:rsidRPr="00EA4C15">
        <w:rPr>
          <w:rFonts w:ascii="Times New Roman" w:eastAsia="Times New Roman" w:hAnsi="Times New Roman" w:cs="Times New Roman"/>
          <w:b/>
          <w:bCs/>
          <w:sz w:val="24"/>
          <w:szCs w:val="24"/>
        </w:rPr>
        <w:t xml:space="preserve">Portfolio: </w:t>
      </w:r>
      <w:r w:rsidR="00327E1B" w:rsidRPr="00CE3E9A">
        <w:rPr>
          <w:rFonts w:ascii="Times New Roman" w:eastAsia="Times New Roman" w:hAnsi="Times New Roman" w:cs="Times New Roman"/>
          <w:b/>
          <w:bCs/>
          <w:i/>
          <w:iCs/>
          <w:sz w:val="24"/>
          <w:szCs w:val="24"/>
        </w:rPr>
        <w:t>Respiratory Health</w:t>
      </w:r>
      <w:r w:rsidR="00327E1B" w:rsidRPr="00EA4C15">
        <w:rPr>
          <w:rFonts w:ascii="Times New Roman" w:eastAsia="Times New Roman" w:hAnsi="Times New Roman" w:cs="Times New Roman"/>
          <w:b/>
          <w:bCs/>
          <w:sz w:val="24"/>
          <w:szCs w:val="24"/>
        </w:rPr>
        <w:t xml:space="preserve">; </w:t>
      </w:r>
      <w:r w:rsidRPr="00EA4C15">
        <w:rPr>
          <w:rFonts w:ascii="Times New Roman" w:eastAsia="Times New Roman" w:hAnsi="Times New Roman" w:cs="Times New Roman"/>
          <w:b/>
          <w:bCs/>
          <w:sz w:val="24"/>
          <w:szCs w:val="24"/>
        </w:rPr>
        <w:t>Topic Area</w:t>
      </w:r>
      <w:r w:rsidR="00327E1B" w:rsidRPr="00EA4C15">
        <w:rPr>
          <w:rFonts w:ascii="Times New Roman" w:eastAsia="Times New Roman" w:hAnsi="Times New Roman" w:cs="Times New Roman"/>
          <w:b/>
          <w:bCs/>
          <w:sz w:val="24"/>
          <w:szCs w:val="24"/>
        </w:rPr>
        <w:t>s</w:t>
      </w:r>
      <w:r w:rsidRPr="00EA4C15">
        <w:rPr>
          <w:rFonts w:ascii="Times New Roman" w:eastAsia="Times New Roman" w:hAnsi="Times New Roman" w:cs="Times New Roman"/>
          <w:b/>
          <w:bCs/>
          <w:sz w:val="24"/>
          <w:szCs w:val="24"/>
        </w:rPr>
        <w:t xml:space="preserve">: </w:t>
      </w:r>
      <w:r w:rsidRPr="00EA4C15">
        <w:rPr>
          <w:rFonts w:ascii="Times New Roman" w:eastAsia="Times New Roman" w:hAnsi="Times New Roman" w:cs="Times New Roman"/>
          <w:b/>
          <w:bCs/>
          <w:i/>
          <w:iCs/>
          <w:sz w:val="24"/>
          <w:szCs w:val="24"/>
        </w:rPr>
        <w:t>Prevention</w:t>
      </w:r>
      <w:r w:rsidR="00BD32A6" w:rsidRPr="00EA4C15">
        <w:rPr>
          <w:rFonts w:ascii="Times New Roman" w:eastAsia="Times New Roman" w:hAnsi="Times New Roman" w:cs="Times New Roman"/>
          <w:b/>
          <w:bCs/>
          <w:i/>
          <w:iCs/>
          <w:sz w:val="24"/>
          <w:szCs w:val="24"/>
        </w:rPr>
        <w:t xml:space="preserve"> and Treatment; </w:t>
      </w:r>
      <w:r w:rsidR="00327E1B" w:rsidRPr="00EA4C15">
        <w:rPr>
          <w:rFonts w:ascii="Times New Roman" w:eastAsia="Times New Roman" w:hAnsi="Times New Roman" w:cs="Times New Roman"/>
          <w:b/>
          <w:bCs/>
          <w:i/>
          <w:iCs/>
          <w:sz w:val="24"/>
          <w:szCs w:val="24"/>
        </w:rPr>
        <w:t>Strategic Goal</w:t>
      </w:r>
      <w:r w:rsidR="00BD32A6" w:rsidRPr="00EA4C15">
        <w:rPr>
          <w:rFonts w:ascii="Times New Roman" w:eastAsia="Times New Roman" w:hAnsi="Times New Roman" w:cs="Times New Roman"/>
          <w:b/>
          <w:bCs/>
          <w:i/>
          <w:iCs/>
          <w:sz w:val="24"/>
          <w:szCs w:val="24"/>
        </w:rPr>
        <w:t>s</w:t>
      </w:r>
      <w:r w:rsidR="00327E1B" w:rsidRPr="00EA4C15">
        <w:rPr>
          <w:rFonts w:ascii="Times New Roman" w:eastAsia="Times New Roman" w:hAnsi="Times New Roman" w:cs="Times New Roman"/>
          <w:b/>
          <w:bCs/>
          <w:i/>
          <w:iCs/>
          <w:sz w:val="24"/>
          <w:szCs w:val="24"/>
        </w:rPr>
        <w:t>: prevent</w:t>
      </w:r>
      <w:r w:rsidR="00327E1B">
        <w:rPr>
          <w:rFonts w:ascii="Times New Roman" w:eastAsia="Times New Roman" w:hAnsi="Times New Roman" w:cs="Times New Roman"/>
          <w:b/>
          <w:bCs/>
          <w:i/>
          <w:iCs/>
          <w:sz w:val="24"/>
          <w:szCs w:val="24"/>
        </w:rPr>
        <w:t xml:space="preserve"> </w:t>
      </w:r>
      <w:r w:rsidRPr="001B3FE1">
        <w:rPr>
          <w:rFonts w:ascii="Times New Roman" w:eastAsia="Times New Roman" w:hAnsi="Times New Roman" w:cs="Times New Roman"/>
          <w:b/>
          <w:bCs/>
          <w:i/>
          <w:iCs/>
          <w:sz w:val="24"/>
          <w:szCs w:val="24"/>
        </w:rPr>
        <w:t>lung injury caused by infection and development and testing of novel treatment to slow progression or reverse lung injury</w:t>
      </w:r>
      <w:r w:rsidRPr="001B3FE1">
        <w:rPr>
          <w:rFonts w:ascii="Times New Roman" w:eastAsia="Times New Roman" w:hAnsi="Times New Roman" w:cs="Times New Roman"/>
          <w:sz w:val="24"/>
          <w:szCs w:val="24"/>
        </w:rPr>
        <w:t xml:space="preserve">. Chronic lung disease is the most frequent disorder caused by </w:t>
      </w:r>
      <w:r w:rsidR="007A19EB">
        <w:rPr>
          <w:rFonts w:ascii="Times New Roman" w:eastAsia="Times New Roman" w:hAnsi="Times New Roman" w:cs="Times New Roman"/>
          <w:sz w:val="24"/>
          <w:szCs w:val="24"/>
        </w:rPr>
        <w:t>non-tuberculosis mycobacteria (</w:t>
      </w:r>
      <w:r w:rsidRPr="001B3FE1">
        <w:rPr>
          <w:rFonts w:ascii="Times New Roman" w:eastAsia="Times New Roman" w:hAnsi="Times New Roman" w:cs="Times New Roman"/>
          <w:sz w:val="24"/>
          <w:szCs w:val="24"/>
        </w:rPr>
        <w:t>NTM</w:t>
      </w:r>
      <w:r w:rsidR="007A19EB">
        <w:rPr>
          <w:rFonts w:ascii="Times New Roman" w:eastAsia="Times New Roman" w:hAnsi="Times New Roman" w:cs="Times New Roman"/>
          <w:sz w:val="24"/>
          <w:szCs w:val="24"/>
        </w:rPr>
        <w:t>)</w:t>
      </w:r>
      <w:r w:rsidRPr="001B3FE1">
        <w:rPr>
          <w:rFonts w:ascii="Times New Roman" w:eastAsia="Times New Roman" w:hAnsi="Times New Roman" w:cs="Times New Roman"/>
          <w:sz w:val="24"/>
          <w:szCs w:val="24"/>
        </w:rPr>
        <w:t>; moreover,</w:t>
      </w:r>
      <w:r w:rsidRPr="001B3FE1">
        <w:rPr>
          <w:rFonts w:ascii="Times New Roman" w:eastAsia="Times New Roman" w:hAnsi="Times New Roman" w:cs="Times New Roman"/>
          <w:spacing w:val="80"/>
          <w:sz w:val="24"/>
          <w:szCs w:val="24"/>
        </w:rPr>
        <w:t xml:space="preserve"> </w:t>
      </w:r>
      <w:r w:rsidRPr="001B3FE1">
        <w:rPr>
          <w:rFonts w:ascii="Times New Roman" w:eastAsia="Times New Roman" w:hAnsi="Times New Roman" w:cs="Times New Roman"/>
          <w:sz w:val="24"/>
          <w:szCs w:val="24"/>
        </w:rPr>
        <w:t>NTM lung infections not uncommonly complicate individuals with chronic obstructive pulmonary disease (COPD).</w:t>
      </w:r>
      <w:r w:rsidRPr="001B3FE1">
        <w:rPr>
          <w:rFonts w:ascii="Times New Roman" w:eastAsia="Times New Roman" w:hAnsi="Times New Roman" w:cs="Times New Roman"/>
          <w:spacing w:val="40"/>
          <w:sz w:val="24"/>
          <w:szCs w:val="24"/>
        </w:rPr>
        <w:t xml:space="preserve"> </w:t>
      </w:r>
      <w:r w:rsidR="00FA648B" w:rsidRPr="001B3FE1">
        <w:rPr>
          <w:rFonts w:ascii="Times New Roman" w:eastAsia="Calibri" w:hAnsi="Times New Roman" w:cs="Times New Roman"/>
          <w:bCs/>
          <w:sz w:val="24"/>
          <w:szCs w:val="24"/>
        </w:rPr>
        <w:t xml:space="preserve">COPD is the fifth leading cause of death in the U.S. </w:t>
      </w:r>
      <w:r w:rsidR="00FA648B" w:rsidRPr="001B3FE1">
        <w:rPr>
          <w:rFonts w:ascii="Times New Roman" w:eastAsia="Arial" w:hAnsi="Times New Roman" w:cs="Times New Roman"/>
          <w:sz w:val="24"/>
          <w:szCs w:val="24"/>
        </w:rPr>
        <w:t>and accounts for more than $40 billion annually in direct and indirect health care costs. COPD affects approximately 6% of civilians and at least 8% of the Veteran population</w:t>
      </w:r>
      <w:r w:rsidR="00FA648B">
        <w:rPr>
          <w:rFonts w:ascii="Times New Roman" w:eastAsia="Arial" w:hAnsi="Times New Roman" w:cs="Times New Roman"/>
          <w:sz w:val="24"/>
          <w:szCs w:val="24"/>
        </w:rPr>
        <w:t>.</w:t>
      </w:r>
      <w:r w:rsidR="00FA648B" w:rsidRPr="001B3FE1">
        <w:rPr>
          <w:rFonts w:ascii="Times New Roman" w:eastAsia="Arial" w:hAnsi="Times New Roman" w:cs="Times New Roman"/>
          <w:sz w:val="24"/>
          <w:szCs w:val="24"/>
        </w:rPr>
        <w:t xml:space="preserve"> </w:t>
      </w:r>
      <w:r w:rsidR="00FA648B">
        <w:rPr>
          <w:rFonts w:ascii="Times New Roman" w:eastAsia="Arial" w:hAnsi="Times New Roman" w:cs="Times New Roman"/>
          <w:sz w:val="24"/>
          <w:szCs w:val="24"/>
        </w:rPr>
        <w:t>When v</w:t>
      </w:r>
      <w:r w:rsidR="00FA648B" w:rsidRPr="001B3FE1">
        <w:rPr>
          <w:rFonts w:ascii="Times New Roman" w:eastAsia="Arial" w:hAnsi="Times New Roman" w:cs="Times New Roman"/>
          <w:sz w:val="24"/>
          <w:szCs w:val="24"/>
        </w:rPr>
        <w:t xml:space="preserve">eterans with respiratory complaints are evaluated with spirometry and questionnaires, rates of COPD may be as high as 43%. </w:t>
      </w:r>
      <w:r w:rsidR="00FA648B" w:rsidRPr="001B3FE1">
        <w:rPr>
          <w:rFonts w:ascii="Times New Roman" w:eastAsia="Calibri" w:hAnsi="Times New Roman" w:cs="Times New Roman"/>
          <w:bCs/>
          <w:sz w:val="24"/>
          <w:szCs w:val="24"/>
        </w:rPr>
        <w:t xml:space="preserve"> Mortality rates in COPD patients with NTM infection in the U.S. Veterans Health Administration</w:t>
      </w:r>
      <w:r w:rsidR="00FA648B">
        <w:rPr>
          <w:rFonts w:ascii="Times New Roman" w:eastAsia="Calibri" w:hAnsi="Times New Roman" w:cs="Times New Roman"/>
          <w:bCs/>
          <w:sz w:val="24"/>
          <w:szCs w:val="24"/>
        </w:rPr>
        <w:t xml:space="preserve"> </w:t>
      </w:r>
      <w:r w:rsidR="00FA648B" w:rsidRPr="001B3FE1">
        <w:rPr>
          <w:rFonts w:ascii="Times New Roman" w:eastAsia="Calibri" w:hAnsi="Times New Roman" w:cs="Times New Roman"/>
          <w:bCs/>
          <w:sz w:val="24"/>
          <w:szCs w:val="24"/>
        </w:rPr>
        <w:t xml:space="preserve">is 1.43 times higher compared to those that are uninfected.  </w:t>
      </w:r>
      <w:r w:rsidR="00FA648B" w:rsidRPr="001B3FE1">
        <w:rPr>
          <w:rFonts w:ascii="Times New Roman" w:eastAsia="Calibri" w:hAnsi="Times New Roman" w:cs="Times New Roman"/>
          <w:sz w:val="24"/>
          <w:szCs w:val="24"/>
        </w:rPr>
        <w:t>Treatment of NTM</w:t>
      </w:r>
      <w:r w:rsidR="00FA648B">
        <w:rPr>
          <w:rFonts w:ascii="Times New Roman" w:eastAsia="Calibri" w:hAnsi="Times New Roman" w:cs="Times New Roman"/>
          <w:sz w:val="24"/>
          <w:szCs w:val="24"/>
        </w:rPr>
        <w:t xml:space="preserve"> lung disease </w:t>
      </w:r>
      <w:r w:rsidR="00FA648B" w:rsidRPr="001B3FE1">
        <w:rPr>
          <w:rFonts w:ascii="Times New Roman" w:eastAsia="Times New Roman" w:hAnsi="Times New Roman" w:cs="Times New Roman"/>
          <w:sz w:val="24"/>
          <w:szCs w:val="24"/>
        </w:rPr>
        <w:t xml:space="preserve">often </w:t>
      </w:r>
      <w:r w:rsidR="00FA648B">
        <w:rPr>
          <w:rFonts w:ascii="Times New Roman" w:eastAsia="Times New Roman" w:hAnsi="Times New Roman" w:cs="Times New Roman"/>
          <w:sz w:val="24"/>
          <w:szCs w:val="24"/>
        </w:rPr>
        <w:t xml:space="preserve">requires </w:t>
      </w:r>
      <w:r w:rsidR="00FA648B" w:rsidRPr="001B3FE1">
        <w:rPr>
          <w:rFonts w:ascii="Times New Roman" w:eastAsia="Times New Roman" w:hAnsi="Times New Roman" w:cs="Times New Roman"/>
          <w:sz w:val="24"/>
          <w:szCs w:val="24"/>
        </w:rPr>
        <w:t>treat</w:t>
      </w:r>
      <w:r w:rsidR="00FA648B">
        <w:rPr>
          <w:rFonts w:ascii="Times New Roman" w:eastAsia="Times New Roman" w:hAnsi="Times New Roman" w:cs="Times New Roman"/>
          <w:sz w:val="24"/>
          <w:szCs w:val="24"/>
        </w:rPr>
        <w:t>ment</w:t>
      </w:r>
      <w:r w:rsidR="00FA648B" w:rsidRPr="001B3FE1">
        <w:rPr>
          <w:rFonts w:ascii="Times New Roman" w:eastAsia="Times New Roman" w:hAnsi="Times New Roman" w:cs="Times New Roman"/>
          <w:sz w:val="24"/>
          <w:szCs w:val="24"/>
        </w:rPr>
        <w:t xml:space="preserve"> for at least 18-24 months</w:t>
      </w:r>
      <w:r w:rsidR="00FA648B">
        <w:rPr>
          <w:rFonts w:ascii="Times New Roman" w:eastAsia="Times New Roman" w:hAnsi="Times New Roman" w:cs="Times New Roman"/>
          <w:sz w:val="24"/>
          <w:szCs w:val="24"/>
        </w:rPr>
        <w:t xml:space="preserve"> </w:t>
      </w:r>
      <w:r w:rsidR="00FA648B" w:rsidRPr="001B3FE1">
        <w:rPr>
          <w:rFonts w:ascii="Times New Roman" w:eastAsia="Times New Roman" w:hAnsi="Times New Roman" w:cs="Times New Roman"/>
          <w:sz w:val="24"/>
          <w:szCs w:val="24"/>
        </w:rPr>
        <w:t xml:space="preserve">with at least three and sometimes a four or more-drug regimen. Despite this intense regimen – reflecting the high resistance of NTM to available antibiotics – the long-term cure rate is at best ~50% as the relapse rate is high. Thus, new antibiotics are urgently needed. </w:t>
      </w:r>
    </w:p>
    <w:p w14:paraId="2D4C88EA" w14:textId="77777777" w:rsidR="001B3FE1" w:rsidRPr="00CE3E9A" w:rsidRDefault="001B3FE1" w:rsidP="00CE3E9A">
      <w:pPr>
        <w:widowControl w:val="0"/>
        <w:autoSpaceDE w:val="0"/>
        <w:autoSpaceDN w:val="0"/>
        <w:spacing w:before="70"/>
        <w:ind w:left="143" w:right="146"/>
        <w:jc w:val="both"/>
        <w:rPr>
          <w:rFonts w:ascii="Times New Roman" w:eastAsia="Calibri" w:hAnsi="Times New Roman" w:cs="Times New Roman"/>
          <w:b/>
          <w:bCs/>
          <w:sz w:val="6"/>
          <w:szCs w:val="6"/>
        </w:rPr>
      </w:pPr>
    </w:p>
    <w:p w14:paraId="7E732217" w14:textId="241A8AFF" w:rsidR="00743F17" w:rsidRDefault="001B3FE1" w:rsidP="00CE3E9A">
      <w:pPr>
        <w:widowControl w:val="0"/>
        <w:autoSpaceDE w:val="0"/>
        <w:autoSpaceDN w:val="0"/>
        <w:spacing w:before="70"/>
        <w:ind w:left="143" w:right="146"/>
        <w:jc w:val="both"/>
        <w:rPr>
          <w:rFonts w:ascii="Times New Roman" w:eastAsia="Times New Roman" w:hAnsi="Times New Roman" w:cs="Times New Roman"/>
          <w:sz w:val="24"/>
          <w:szCs w:val="24"/>
        </w:rPr>
      </w:pPr>
      <w:r w:rsidRPr="00CE3E9A">
        <w:rPr>
          <w:rFonts w:ascii="Times New Roman" w:eastAsia="Calibri" w:hAnsi="Times New Roman" w:cs="Times New Roman"/>
          <w:b/>
          <w:bCs/>
          <w:sz w:val="24"/>
          <w:szCs w:val="24"/>
          <w:u w:val="single"/>
        </w:rPr>
        <w:t>Rationale and Supporting Data</w:t>
      </w:r>
      <w:r w:rsidRPr="001B3FE1">
        <w:rPr>
          <w:rFonts w:ascii="Times New Roman" w:eastAsia="Calibri" w:hAnsi="Times New Roman" w:cs="Times New Roman"/>
          <w:b/>
          <w:bCs/>
          <w:sz w:val="24"/>
          <w:szCs w:val="24"/>
        </w:rPr>
        <w:t>:</w:t>
      </w:r>
      <w:r w:rsidRPr="001B3FE1">
        <w:rPr>
          <w:rFonts w:ascii="Times New Roman" w:eastAsia="Calibri" w:hAnsi="Times New Roman" w:cs="Times New Roman"/>
          <w:sz w:val="24"/>
          <w:szCs w:val="24"/>
        </w:rPr>
        <w:t xml:space="preserve">  Members of our team at the Institute for Microbial Chemistry (IMC) in Tokyo have discovered a </w:t>
      </w:r>
      <w:r w:rsidRPr="001B3FE1">
        <w:rPr>
          <w:rFonts w:ascii="Times New Roman" w:eastAsia="Calibri" w:hAnsi="Times New Roman" w:cs="Times New Roman"/>
          <w:b/>
          <w:bCs/>
          <w:sz w:val="24"/>
          <w:szCs w:val="24"/>
        </w:rPr>
        <w:t>new</w:t>
      </w:r>
      <w:r w:rsidRPr="001B3FE1">
        <w:rPr>
          <w:rFonts w:ascii="Times New Roman" w:eastAsia="Calibri" w:hAnsi="Times New Roman" w:cs="Times New Roman"/>
          <w:sz w:val="24"/>
          <w:szCs w:val="24"/>
        </w:rPr>
        <w:t xml:space="preserve"> </w:t>
      </w:r>
      <w:r w:rsidRPr="00CE3E9A">
        <w:rPr>
          <w:rFonts w:ascii="Times New Roman" w:eastAsia="Calibri" w:hAnsi="Times New Roman" w:cs="Times New Roman"/>
          <w:b/>
          <w:bCs/>
          <w:sz w:val="24"/>
          <w:szCs w:val="24"/>
        </w:rPr>
        <w:t>chemical entity</w:t>
      </w:r>
      <w:r w:rsidRPr="001B3FE1">
        <w:rPr>
          <w:rFonts w:ascii="Times New Roman" w:eastAsia="Calibri" w:hAnsi="Times New Roman" w:cs="Times New Roman"/>
          <w:sz w:val="24"/>
          <w:szCs w:val="24"/>
        </w:rPr>
        <w:t xml:space="preserve">, CPZEN-45, with </w:t>
      </w:r>
      <w:r w:rsidRPr="001B3FE1">
        <w:rPr>
          <w:rFonts w:ascii="Times New Roman" w:eastAsia="Calibri" w:hAnsi="Times New Roman" w:cs="Times New Roman"/>
          <w:iCs/>
          <w:sz w:val="24"/>
          <w:szCs w:val="24"/>
        </w:rPr>
        <w:t xml:space="preserve">a </w:t>
      </w:r>
      <w:r w:rsidRPr="001B3FE1">
        <w:rPr>
          <w:rFonts w:ascii="Times New Roman" w:eastAsia="Calibri" w:hAnsi="Times New Roman" w:cs="Times New Roman"/>
          <w:b/>
          <w:bCs/>
          <w:iCs/>
          <w:sz w:val="24"/>
          <w:szCs w:val="24"/>
        </w:rPr>
        <w:t>unique mechanism of action</w:t>
      </w:r>
      <w:r w:rsidR="00EA4C15">
        <w:rPr>
          <w:rFonts w:ascii="Times New Roman" w:eastAsia="Calibri" w:hAnsi="Times New Roman" w:cs="Times New Roman"/>
          <w:b/>
          <w:bCs/>
          <w:iCs/>
          <w:sz w:val="24"/>
          <w:szCs w:val="24"/>
        </w:rPr>
        <w:t xml:space="preserve">-inhibition of </w:t>
      </w:r>
      <w:proofErr w:type="spellStart"/>
      <w:r w:rsidR="00EA4C15">
        <w:rPr>
          <w:rFonts w:ascii="Times New Roman" w:eastAsia="Calibri" w:hAnsi="Times New Roman" w:cs="Times New Roman"/>
          <w:b/>
          <w:bCs/>
          <w:iCs/>
          <w:sz w:val="24"/>
          <w:szCs w:val="24"/>
        </w:rPr>
        <w:t>Wec</w:t>
      </w:r>
      <w:proofErr w:type="spellEnd"/>
      <w:r w:rsidR="00EA4C15">
        <w:rPr>
          <w:rFonts w:ascii="Times New Roman" w:eastAsia="Calibri" w:hAnsi="Times New Roman" w:cs="Times New Roman"/>
          <w:b/>
          <w:bCs/>
          <w:iCs/>
          <w:sz w:val="24"/>
          <w:szCs w:val="24"/>
        </w:rPr>
        <w:t xml:space="preserve"> A</w:t>
      </w:r>
      <w:r w:rsidR="00FA648B">
        <w:rPr>
          <w:rFonts w:ascii="Times New Roman" w:eastAsia="Calibri" w:hAnsi="Times New Roman" w:cs="Times New Roman"/>
          <w:b/>
          <w:bCs/>
          <w:iCs/>
          <w:sz w:val="24"/>
          <w:szCs w:val="24"/>
        </w:rPr>
        <w:t>,</w:t>
      </w:r>
      <w:r w:rsidR="00EA4C15">
        <w:rPr>
          <w:rFonts w:ascii="Times New Roman" w:eastAsia="Calibri" w:hAnsi="Times New Roman" w:cs="Times New Roman"/>
          <w:b/>
          <w:bCs/>
          <w:iCs/>
          <w:sz w:val="24"/>
          <w:szCs w:val="24"/>
        </w:rPr>
        <w:t xml:space="preserve"> which inhibits the first step in cell wall biosynthesis</w:t>
      </w:r>
      <w:r w:rsidRPr="001B3FE1">
        <w:rPr>
          <w:rFonts w:ascii="Times New Roman" w:eastAsia="Calibri" w:hAnsi="Times New Roman" w:cs="Times New Roman"/>
          <w:iCs/>
          <w:sz w:val="24"/>
          <w:szCs w:val="24"/>
        </w:rPr>
        <w:t xml:space="preserve">. Based upon </w:t>
      </w:r>
      <w:r w:rsidR="00CE3E9A">
        <w:rPr>
          <w:rFonts w:ascii="Times New Roman" w:eastAsia="Calibri" w:hAnsi="Times New Roman" w:cs="Times New Roman"/>
          <w:iCs/>
          <w:sz w:val="24"/>
          <w:szCs w:val="24"/>
        </w:rPr>
        <w:t xml:space="preserve">our </w:t>
      </w:r>
      <w:r w:rsidRPr="001B3FE1">
        <w:rPr>
          <w:rFonts w:ascii="Times New Roman" w:eastAsia="Calibri" w:hAnsi="Times New Roman" w:cs="Times New Roman"/>
          <w:iCs/>
          <w:sz w:val="24"/>
          <w:szCs w:val="24"/>
        </w:rPr>
        <w:t xml:space="preserve">inter- and intra-species protein and genetic variation </w:t>
      </w:r>
      <w:proofErr w:type="gramStart"/>
      <w:r w:rsidRPr="001B3FE1">
        <w:rPr>
          <w:rFonts w:ascii="Times New Roman" w:eastAsia="Calibri" w:hAnsi="Times New Roman" w:cs="Times New Roman"/>
          <w:iCs/>
          <w:sz w:val="24"/>
          <w:szCs w:val="24"/>
        </w:rPr>
        <w:t xml:space="preserve">studies,  </w:t>
      </w:r>
      <w:r w:rsidR="00195FA2">
        <w:rPr>
          <w:rFonts w:ascii="Times New Roman" w:eastAsia="Times New Roman" w:hAnsi="Times New Roman" w:cs="Times New Roman"/>
          <w:color w:val="000000"/>
          <w:sz w:val="24"/>
          <w:szCs w:val="24"/>
        </w:rPr>
        <w:t>r</w:t>
      </w:r>
      <w:r w:rsidRPr="001B3FE1">
        <w:rPr>
          <w:rFonts w:ascii="Times New Roman" w:eastAsia="Times New Roman" w:hAnsi="Times New Roman" w:cs="Times New Roman"/>
          <w:color w:val="000000"/>
          <w:sz w:val="24"/>
          <w:szCs w:val="24"/>
        </w:rPr>
        <w:t>egions</w:t>
      </w:r>
      <w:proofErr w:type="gramEnd"/>
      <w:r w:rsidRPr="001B3FE1">
        <w:rPr>
          <w:rFonts w:ascii="Times New Roman" w:eastAsia="Times New Roman" w:hAnsi="Times New Roman" w:cs="Times New Roman"/>
          <w:color w:val="000000"/>
          <w:sz w:val="24"/>
          <w:szCs w:val="24"/>
        </w:rPr>
        <w:t xml:space="preserve"> of the target protein  have 100% conservation, suggesting </w:t>
      </w:r>
      <w:r w:rsidRPr="001B3FE1">
        <w:rPr>
          <w:rFonts w:ascii="Times New Roman" w:eastAsia="Times New Roman" w:hAnsi="Times New Roman" w:cs="Times New Roman"/>
          <w:b/>
          <w:color w:val="000000"/>
          <w:sz w:val="24"/>
          <w:szCs w:val="24"/>
        </w:rPr>
        <w:t xml:space="preserve">these regions may have high selective pressures </w:t>
      </w:r>
      <w:r w:rsidRPr="001B3FE1">
        <w:rPr>
          <w:rFonts w:ascii="Times New Roman" w:eastAsia="Times New Roman" w:hAnsi="Times New Roman" w:cs="Times New Roman"/>
          <w:b/>
          <w:color w:val="000000"/>
          <w:sz w:val="24"/>
          <w:szCs w:val="24"/>
          <w:u w:val="single"/>
        </w:rPr>
        <w:t>not</w:t>
      </w:r>
      <w:r w:rsidRPr="001B3FE1">
        <w:rPr>
          <w:rFonts w:ascii="Times New Roman" w:eastAsia="Times New Roman" w:hAnsi="Times New Roman" w:cs="Times New Roman"/>
          <w:b/>
          <w:color w:val="000000"/>
          <w:sz w:val="24"/>
          <w:szCs w:val="24"/>
        </w:rPr>
        <w:t xml:space="preserve"> to mutate</w:t>
      </w:r>
      <w:r w:rsidRPr="001B3FE1">
        <w:rPr>
          <w:rFonts w:ascii="Times New Roman" w:eastAsia="Times New Roman" w:hAnsi="Times New Roman" w:cs="Times New Roman"/>
          <w:color w:val="000000"/>
          <w:sz w:val="24"/>
          <w:szCs w:val="24"/>
        </w:rPr>
        <w:t>.</w:t>
      </w:r>
      <w:r w:rsidRPr="001B3FE1">
        <w:rPr>
          <w:rFonts w:ascii="Times New Roman" w:eastAsia="Calibri" w:hAnsi="Times New Roman" w:cs="Times New Roman"/>
          <w:iCs/>
          <w:sz w:val="24"/>
          <w:szCs w:val="24"/>
        </w:rPr>
        <w:t xml:space="preserve"> </w:t>
      </w:r>
      <w:r w:rsidR="007A1B8B" w:rsidRPr="001B3FE1">
        <w:rPr>
          <w:rFonts w:ascii="Times New Roman" w:eastAsia="Calibri" w:hAnsi="Times New Roman" w:cs="Times New Roman"/>
          <w:iCs/>
          <w:sz w:val="24"/>
          <w:szCs w:val="24"/>
        </w:rPr>
        <w:t>We have shown in animal models that development of resistance to CPZEN-45 during treatment is indeed rare</w:t>
      </w:r>
      <w:r w:rsidR="007A1B8B">
        <w:rPr>
          <w:rFonts w:ascii="Times New Roman" w:eastAsia="Calibri" w:hAnsi="Times New Roman" w:cs="Times New Roman"/>
          <w:iCs/>
          <w:sz w:val="24"/>
          <w:szCs w:val="24"/>
        </w:rPr>
        <w:t xml:space="preserve">. </w:t>
      </w:r>
      <w:r w:rsidR="007A1B8B" w:rsidRPr="001B3FE1">
        <w:rPr>
          <w:rFonts w:ascii="Times New Roman" w:eastAsia="Times New Roman" w:hAnsi="Times New Roman" w:cs="Times New Roman"/>
          <w:sz w:val="24"/>
          <w:szCs w:val="24"/>
        </w:rPr>
        <w:t>We have shown CPZEN-45: (</w:t>
      </w:r>
      <w:proofErr w:type="spellStart"/>
      <w:r w:rsidR="007A1B8B">
        <w:rPr>
          <w:rFonts w:ascii="Times New Roman" w:eastAsia="Times New Roman" w:hAnsi="Times New Roman" w:cs="Times New Roman"/>
          <w:sz w:val="24"/>
          <w:szCs w:val="24"/>
        </w:rPr>
        <w:t>i</w:t>
      </w:r>
      <w:proofErr w:type="spellEnd"/>
      <w:r w:rsidR="007A1B8B" w:rsidRPr="001B3FE1">
        <w:rPr>
          <w:rFonts w:ascii="Times New Roman" w:eastAsia="Times New Roman" w:hAnsi="Times New Roman" w:cs="Times New Roman"/>
          <w:sz w:val="24"/>
          <w:szCs w:val="24"/>
        </w:rPr>
        <w:t>) to directly kill both drug sensitive and drug resistant</w:t>
      </w:r>
      <w:r w:rsidR="007A1B8B">
        <w:rPr>
          <w:rFonts w:ascii="Times New Roman" w:eastAsia="Times New Roman" w:hAnsi="Times New Roman" w:cs="Times New Roman"/>
          <w:sz w:val="24"/>
          <w:szCs w:val="24"/>
        </w:rPr>
        <w:t xml:space="preserve"> NTM</w:t>
      </w:r>
      <w:r w:rsidR="007A1B8B" w:rsidRPr="001B3FE1">
        <w:rPr>
          <w:rFonts w:ascii="Times New Roman" w:eastAsia="Times New Roman" w:hAnsi="Times New Roman" w:cs="Times New Roman"/>
          <w:sz w:val="24"/>
          <w:szCs w:val="24"/>
        </w:rPr>
        <w:t xml:space="preserve">, (ii) to have efficacy </w:t>
      </w:r>
      <w:r w:rsidR="007A1B8B">
        <w:rPr>
          <w:rFonts w:ascii="Times New Roman" w:eastAsia="Times New Roman" w:hAnsi="Times New Roman" w:cs="Times New Roman"/>
          <w:sz w:val="24"/>
          <w:szCs w:val="24"/>
        </w:rPr>
        <w:t xml:space="preserve">in </w:t>
      </w:r>
      <w:r w:rsidR="007A1B8B" w:rsidRPr="001B3FE1">
        <w:rPr>
          <w:rFonts w:ascii="Times New Roman" w:eastAsia="Times New Roman" w:hAnsi="Times New Roman" w:cs="Times New Roman"/>
          <w:sz w:val="24"/>
          <w:szCs w:val="24"/>
        </w:rPr>
        <w:t>experimentally infected</w:t>
      </w:r>
      <w:r w:rsidR="007A1B8B" w:rsidRPr="001B3FE1">
        <w:rPr>
          <w:rFonts w:ascii="Times New Roman" w:eastAsia="Times New Roman" w:hAnsi="Times New Roman" w:cs="Times New Roman"/>
          <w:spacing w:val="-3"/>
          <w:sz w:val="24"/>
          <w:szCs w:val="24"/>
        </w:rPr>
        <w:t xml:space="preserve"> </w:t>
      </w:r>
      <w:r w:rsidR="007A1B8B">
        <w:rPr>
          <w:rFonts w:ascii="Times New Roman" w:eastAsia="Times New Roman" w:hAnsi="Times New Roman" w:cs="Times New Roman"/>
          <w:spacing w:val="-3"/>
          <w:sz w:val="24"/>
          <w:szCs w:val="24"/>
        </w:rPr>
        <w:t>mice</w:t>
      </w:r>
      <w:r w:rsidR="007A1B8B" w:rsidRPr="001B3FE1">
        <w:rPr>
          <w:rFonts w:ascii="Times New Roman" w:eastAsia="Times New Roman" w:hAnsi="Times New Roman" w:cs="Times New Roman"/>
          <w:sz w:val="24"/>
          <w:szCs w:val="24"/>
        </w:rPr>
        <w:t>,</w:t>
      </w:r>
      <w:r w:rsidR="007A1B8B" w:rsidRPr="001B3FE1">
        <w:rPr>
          <w:rFonts w:ascii="Times New Roman" w:eastAsia="Times New Roman" w:hAnsi="Times New Roman" w:cs="Times New Roman"/>
          <w:spacing w:val="-3"/>
          <w:sz w:val="24"/>
          <w:szCs w:val="24"/>
        </w:rPr>
        <w:t xml:space="preserve"> </w:t>
      </w:r>
      <w:r w:rsidR="007A1B8B" w:rsidRPr="001B3FE1">
        <w:rPr>
          <w:rFonts w:ascii="Times New Roman" w:eastAsia="Times New Roman" w:hAnsi="Times New Roman" w:cs="Times New Roman"/>
          <w:sz w:val="24"/>
          <w:szCs w:val="24"/>
        </w:rPr>
        <w:t>and</w:t>
      </w:r>
      <w:r w:rsidR="007A1B8B" w:rsidRPr="001B3FE1">
        <w:rPr>
          <w:rFonts w:ascii="Times New Roman" w:eastAsia="Times New Roman" w:hAnsi="Times New Roman" w:cs="Times New Roman"/>
          <w:spacing w:val="-3"/>
          <w:sz w:val="24"/>
          <w:szCs w:val="24"/>
        </w:rPr>
        <w:t xml:space="preserve"> </w:t>
      </w:r>
      <w:r w:rsidR="007A1B8B" w:rsidRPr="001B3FE1">
        <w:rPr>
          <w:rFonts w:ascii="Times New Roman" w:eastAsia="Times New Roman" w:hAnsi="Times New Roman" w:cs="Times New Roman"/>
          <w:sz w:val="24"/>
          <w:szCs w:val="24"/>
        </w:rPr>
        <w:t>(iii)</w:t>
      </w:r>
      <w:r w:rsidR="007A1B8B" w:rsidRPr="001B3FE1">
        <w:rPr>
          <w:rFonts w:ascii="Times New Roman" w:eastAsia="Times New Roman" w:hAnsi="Times New Roman" w:cs="Times New Roman"/>
          <w:spacing w:val="-4"/>
          <w:sz w:val="24"/>
          <w:szCs w:val="24"/>
        </w:rPr>
        <w:t xml:space="preserve"> </w:t>
      </w:r>
      <w:r w:rsidR="007A1B8B" w:rsidRPr="001B3FE1">
        <w:rPr>
          <w:rFonts w:ascii="Times New Roman" w:eastAsia="Times New Roman" w:hAnsi="Times New Roman" w:cs="Times New Roman"/>
          <w:sz w:val="24"/>
          <w:szCs w:val="24"/>
        </w:rPr>
        <w:t>to</w:t>
      </w:r>
      <w:r w:rsidR="007A1B8B" w:rsidRPr="001B3FE1">
        <w:rPr>
          <w:rFonts w:ascii="Times New Roman" w:eastAsia="Times New Roman" w:hAnsi="Times New Roman" w:cs="Times New Roman"/>
          <w:spacing w:val="-3"/>
          <w:sz w:val="24"/>
          <w:szCs w:val="24"/>
        </w:rPr>
        <w:t xml:space="preserve"> </w:t>
      </w:r>
      <w:r w:rsidR="007A1B8B" w:rsidRPr="001B3FE1">
        <w:rPr>
          <w:rFonts w:ascii="Times New Roman" w:eastAsia="Times New Roman" w:hAnsi="Times New Roman" w:cs="Times New Roman"/>
          <w:sz w:val="24"/>
          <w:szCs w:val="24"/>
        </w:rPr>
        <w:t>be</w:t>
      </w:r>
      <w:r w:rsidR="007A1B8B" w:rsidRPr="001B3FE1">
        <w:rPr>
          <w:rFonts w:ascii="Times New Roman" w:eastAsia="Times New Roman" w:hAnsi="Times New Roman" w:cs="Times New Roman"/>
          <w:spacing w:val="-4"/>
          <w:sz w:val="24"/>
          <w:szCs w:val="24"/>
        </w:rPr>
        <w:t xml:space="preserve"> </w:t>
      </w:r>
      <w:r w:rsidR="007A1B8B" w:rsidRPr="001B3FE1">
        <w:rPr>
          <w:rFonts w:ascii="Times New Roman" w:eastAsia="Times New Roman" w:hAnsi="Times New Roman" w:cs="Times New Roman"/>
          <w:sz w:val="24"/>
          <w:szCs w:val="24"/>
        </w:rPr>
        <w:t>able</w:t>
      </w:r>
      <w:r w:rsidR="007A1B8B" w:rsidRPr="001B3FE1">
        <w:rPr>
          <w:rFonts w:ascii="Times New Roman" w:eastAsia="Times New Roman" w:hAnsi="Times New Roman" w:cs="Times New Roman"/>
          <w:spacing w:val="-4"/>
          <w:sz w:val="24"/>
          <w:szCs w:val="24"/>
        </w:rPr>
        <w:t xml:space="preserve"> </w:t>
      </w:r>
      <w:r w:rsidR="007A1B8B" w:rsidRPr="001B3FE1">
        <w:rPr>
          <w:rFonts w:ascii="Times New Roman" w:eastAsia="Times New Roman" w:hAnsi="Times New Roman" w:cs="Times New Roman"/>
          <w:sz w:val="24"/>
          <w:szCs w:val="24"/>
        </w:rPr>
        <w:t>to</w:t>
      </w:r>
      <w:r w:rsidR="007A1B8B" w:rsidRPr="001B3FE1">
        <w:rPr>
          <w:rFonts w:ascii="Times New Roman" w:eastAsia="Times New Roman" w:hAnsi="Times New Roman" w:cs="Times New Roman"/>
          <w:spacing w:val="-3"/>
          <w:sz w:val="24"/>
          <w:szCs w:val="24"/>
        </w:rPr>
        <w:t xml:space="preserve"> </w:t>
      </w:r>
      <w:r w:rsidR="007A1B8B" w:rsidRPr="001B3FE1">
        <w:rPr>
          <w:rFonts w:ascii="Times New Roman" w:eastAsia="Times New Roman" w:hAnsi="Times New Roman" w:cs="Times New Roman"/>
          <w:sz w:val="24"/>
          <w:szCs w:val="24"/>
        </w:rPr>
        <w:t>be</w:t>
      </w:r>
      <w:r w:rsidR="007A1B8B" w:rsidRPr="001B3FE1">
        <w:rPr>
          <w:rFonts w:ascii="Times New Roman" w:eastAsia="Times New Roman" w:hAnsi="Times New Roman" w:cs="Times New Roman"/>
          <w:spacing w:val="-4"/>
          <w:sz w:val="24"/>
          <w:szCs w:val="24"/>
        </w:rPr>
        <w:t xml:space="preserve"> </w:t>
      </w:r>
      <w:r w:rsidR="007A1B8B" w:rsidRPr="001B3FE1">
        <w:rPr>
          <w:rFonts w:ascii="Times New Roman" w:eastAsia="Times New Roman" w:hAnsi="Times New Roman" w:cs="Times New Roman"/>
          <w:sz w:val="24"/>
          <w:szCs w:val="24"/>
        </w:rPr>
        <w:t>delivered directly to the lungs as a dry powder or aerosol.</w:t>
      </w:r>
      <w:r w:rsidR="007A1B8B">
        <w:rPr>
          <w:rFonts w:ascii="Times New Roman" w:eastAsia="Calibri" w:hAnsi="Times New Roman" w:cs="Times New Roman"/>
          <w:iCs/>
          <w:sz w:val="24"/>
          <w:szCs w:val="24"/>
        </w:rPr>
        <w:t xml:space="preserve"> </w:t>
      </w:r>
      <w:r w:rsidRPr="001B3FE1">
        <w:rPr>
          <w:rFonts w:ascii="Times New Roman" w:eastAsia="Times New Roman" w:hAnsi="Times New Roman" w:cs="Times New Roman"/>
          <w:sz w:val="24"/>
          <w:szCs w:val="24"/>
        </w:rPr>
        <w:t xml:space="preserve">  In summary, w</w:t>
      </w:r>
      <w:r w:rsidRPr="001B3FE1">
        <w:rPr>
          <w:rFonts w:ascii="Times New Roman" w:eastAsia="Arial" w:hAnsi="Times New Roman" w:cs="Times New Roman"/>
          <w:sz w:val="24"/>
          <w:szCs w:val="24"/>
        </w:rPr>
        <w:t>e have achieved</w:t>
      </w:r>
      <w:r w:rsidR="00B118A7">
        <w:rPr>
          <w:rFonts w:ascii="Times New Roman" w:eastAsia="Arial" w:hAnsi="Times New Roman" w:cs="Times New Roman"/>
          <w:sz w:val="24"/>
          <w:szCs w:val="24"/>
        </w:rPr>
        <w:t xml:space="preserve"> </w:t>
      </w:r>
      <w:r w:rsidRPr="001B3FE1">
        <w:rPr>
          <w:rFonts w:ascii="Times New Roman" w:eastAsia="Arial" w:hAnsi="Times New Roman" w:cs="Times New Roman"/>
          <w:sz w:val="24"/>
          <w:szCs w:val="24"/>
        </w:rPr>
        <w:t>critical milestones in characterizing the physical properties of CPZEN-45 that support its clinical development for NTM</w:t>
      </w:r>
      <w:r w:rsidR="00B118A7">
        <w:rPr>
          <w:rFonts w:ascii="Times New Roman" w:eastAsia="Arial" w:hAnsi="Times New Roman" w:cs="Times New Roman"/>
          <w:sz w:val="24"/>
          <w:szCs w:val="24"/>
        </w:rPr>
        <w:t xml:space="preserve"> -</w:t>
      </w:r>
      <w:r w:rsidRPr="001B3FE1">
        <w:rPr>
          <w:rFonts w:ascii="Times New Roman" w:eastAsia="Arial" w:hAnsi="Times New Roman" w:cs="Times New Roman"/>
          <w:sz w:val="24"/>
          <w:szCs w:val="24"/>
        </w:rPr>
        <w:t xml:space="preserve"> including defining its pharmacokinetic (PK) properties and toxicology profile </w:t>
      </w:r>
      <w:r w:rsidRPr="001B3FE1">
        <w:rPr>
          <w:rFonts w:ascii="Times New Roman" w:eastAsia="Arial" w:hAnsi="Times New Roman" w:cs="Times New Roman"/>
          <w:i/>
          <w:sz w:val="24"/>
          <w:szCs w:val="24"/>
        </w:rPr>
        <w:t xml:space="preserve">in vitro </w:t>
      </w:r>
      <w:r w:rsidRPr="001B3FE1">
        <w:rPr>
          <w:rFonts w:ascii="Times New Roman" w:eastAsia="Arial" w:hAnsi="Times New Roman" w:cs="Times New Roman"/>
          <w:sz w:val="24"/>
          <w:szCs w:val="24"/>
        </w:rPr>
        <w:t xml:space="preserve">and </w:t>
      </w:r>
      <w:r w:rsidRPr="001B3FE1">
        <w:rPr>
          <w:rFonts w:ascii="Times New Roman" w:eastAsia="Arial" w:hAnsi="Times New Roman" w:cs="Times New Roman"/>
          <w:i/>
          <w:sz w:val="24"/>
          <w:szCs w:val="24"/>
        </w:rPr>
        <w:t xml:space="preserve">in vivo </w:t>
      </w:r>
      <w:r w:rsidRPr="001B3FE1">
        <w:rPr>
          <w:rFonts w:ascii="Times New Roman" w:eastAsia="Arial" w:hAnsi="Times New Roman" w:cs="Times New Roman"/>
          <w:sz w:val="24"/>
          <w:szCs w:val="24"/>
        </w:rPr>
        <w:t>in multiple species</w:t>
      </w:r>
      <w:r w:rsidR="00B118A7">
        <w:rPr>
          <w:rFonts w:ascii="Times New Roman" w:eastAsia="Arial" w:hAnsi="Times New Roman" w:cs="Times New Roman"/>
          <w:sz w:val="24"/>
          <w:szCs w:val="24"/>
        </w:rPr>
        <w:t xml:space="preserve">: </w:t>
      </w:r>
      <w:r w:rsidRPr="001B3FE1">
        <w:rPr>
          <w:rFonts w:ascii="Times New Roman" w:eastAsia="Arial" w:hAnsi="Times New Roman" w:cs="Times New Roman"/>
          <w:sz w:val="24"/>
          <w:szCs w:val="24"/>
        </w:rPr>
        <w:t>human cells and microsomes, mice, rats, guinea</w:t>
      </w:r>
      <w:r w:rsidRPr="001B3FE1">
        <w:rPr>
          <w:rFonts w:ascii="Times New Roman" w:eastAsia="Arial" w:hAnsi="Times New Roman" w:cs="Times New Roman"/>
          <w:spacing w:val="-16"/>
          <w:sz w:val="24"/>
          <w:szCs w:val="24"/>
        </w:rPr>
        <w:t xml:space="preserve"> </w:t>
      </w:r>
      <w:r w:rsidRPr="001B3FE1">
        <w:rPr>
          <w:rFonts w:ascii="Times New Roman" w:eastAsia="Arial" w:hAnsi="Times New Roman" w:cs="Times New Roman"/>
          <w:sz w:val="24"/>
          <w:szCs w:val="24"/>
        </w:rPr>
        <w:t>pigs,</w:t>
      </w:r>
      <w:r w:rsidRPr="001B3FE1">
        <w:rPr>
          <w:rFonts w:ascii="Times New Roman" w:eastAsia="Arial" w:hAnsi="Times New Roman" w:cs="Times New Roman"/>
          <w:spacing w:val="-12"/>
          <w:sz w:val="24"/>
          <w:szCs w:val="24"/>
        </w:rPr>
        <w:t xml:space="preserve"> </w:t>
      </w:r>
      <w:r w:rsidRPr="001B3FE1">
        <w:rPr>
          <w:rFonts w:ascii="Times New Roman" w:eastAsia="Arial" w:hAnsi="Times New Roman" w:cs="Times New Roman"/>
          <w:sz w:val="24"/>
          <w:szCs w:val="24"/>
        </w:rPr>
        <w:t>and</w:t>
      </w:r>
      <w:r w:rsidRPr="001B3FE1">
        <w:rPr>
          <w:rFonts w:ascii="Times New Roman" w:eastAsia="Arial" w:hAnsi="Times New Roman" w:cs="Times New Roman"/>
          <w:spacing w:val="-16"/>
          <w:sz w:val="24"/>
          <w:szCs w:val="24"/>
        </w:rPr>
        <w:t xml:space="preserve"> </w:t>
      </w:r>
      <w:r w:rsidRPr="001B3FE1">
        <w:rPr>
          <w:rFonts w:ascii="Times New Roman" w:eastAsia="Arial" w:hAnsi="Times New Roman" w:cs="Times New Roman"/>
          <w:sz w:val="24"/>
          <w:szCs w:val="24"/>
        </w:rPr>
        <w:t>dogs</w:t>
      </w:r>
      <w:r w:rsidRPr="001B3FE1">
        <w:rPr>
          <w:rFonts w:ascii="Times New Roman" w:eastAsia="Arial" w:hAnsi="Times New Roman" w:cs="Times New Roman"/>
          <w:spacing w:val="-15"/>
          <w:sz w:val="24"/>
          <w:szCs w:val="24"/>
        </w:rPr>
        <w:t xml:space="preserve"> </w:t>
      </w:r>
      <w:r w:rsidRPr="001B3FE1">
        <w:rPr>
          <w:rFonts w:ascii="Times New Roman" w:eastAsia="Arial" w:hAnsi="Times New Roman" w:cs="Times New Roman"/>
          <w:sz w:val="24"/>
          <w:szCs w:val="24"/>
        </w:rPr>
        <w:t>-</w:t>
      </w:r>
      <w:r w:rsidRPr="001B3FE1">
        <w:rPr>
          <w:rFonts w:ascii="Times New Roman" w:eastAsia="Arial" w:hAnsi="Times New Roman" w:cs="Times New Roman"/>
          <w:spacing w:val="-14"/>
          <w:sz w:val="24"/>
          <w:szCs w:val="24"/>
        </w:rPr>
        <w:t xml:space="preserve"> </w:t>
      </w:r>
      <w:r w:rsidRPr="001B3FE1">
        <w:rPr>
          <w:rFonts w:ascii="Times New Roman" w:eastAsia="Arial" w:hAnsi="Times New Roman" w:cs="Times New Roman"/>
          <w:sz w:val="24"/>
          <w:szCs w:val="24"/>
        </w:rPr>
        <w:t>and</w:t>
      </w:r>
      <w:r w:rsidRPr="001B3FE1">
        <w:rPr>
          <w:rFonts w:ascii="Times New Roman" w:eastAsia="Arial" w:hAnsi="Times New Roman" w:cs="Times New Roman"/>
          <w:spacing w:val="-14"/>
          <w:sz w:val="24"/>
          <w:szCs w:val="24"/>
        </w:rPr>
        <w:t xml:space="preserve"> </w:t>
      </w:r>
      <w:r w:rsidRPr="001B3FE1">
        <w:rPr>
          <w:rFonts w:ascii="Times New Roman" w:eastAsia="Arial" w:hAnsi="Times New Roman" w:cs="Times New Roman"/>
          <w:sz w:val="24"/>
          <w:szCs w:val="24"/>
        </w:rPr>
        <w:t>found</w:t>
      </w:r>
      <w:r w:rsidRPr="001B3FE1">
        <w:rPr>
          <w:rFonts w:ascii="Times New Roman" w:eastAsia="Arial" w:hAnsi="Times New Roman" w:cs="Times New Roman"/>
          <w:spacing w:val="-16"/>
          <w:sz w:val="24"/>
          <w:szCs w:val="24"/>
        </w:rPr>
        <w:t xml:space="preserve"> </w:t>
      </w:r>
      <w:r w:rsidRPr="001B3FE1">
        <w:rPr>
          <w:rFonts w:ascii="Times New Roman" w:eastAsia="Arial" w:hAnsi="Times New Roman" w:cs="Times New Roman"/>
          <w:sz w:val="24"/>
          <w:szCs w:val="24"/>
        </w:rPr>
        <w:t>nothing</w:t>
      </w:r>
      <w:r w:rsidRPr="001B3FE1">
        <w:rPr>
          <w:rFonts w:ascii="Times New Roman" w:eastAsia="Arial" w:hAnsi="Times New Roman" w:cs="Times New Roman"/>
          <w:spacing w:val="-15"/>
          <w:sz w:val="24"/>
          <w:szCs w:val="24"/>
        </w:rPr>
        <w:t xml:space="preserve"> </w:t>
      </w:r>
      <w:r w:rsidRPr="001B3FE1">
        <w:rPr>
          <w:rFonts w:ascii="Times New Roman" w:eastAsia="Arial" w:hAnsi="Times New Roman" w:cs="Times New Roman"/>
          <w:sz w:val="24"/>
          <w:szCs w:val="24"/>
        </w:rPr>
        <w:t>to</w:t>
      </w:r>
      <w:r w:rsidRPr="001B3FE1">
        <w:rPr>
          <w:rFonts w:ascii="Times New Roman" w:eastAsia="Arial" w:hAnsi="Times New Roman" w:cs="Times New Roman"/>
          <w:spacing w:val="-15"/>
          <w:sz w:val="24"/>
          <w:szCs w:val="24"/>
        </w:rPr>
        <w:t xml:space="preserve"> </w:t>
      </w:r>
      <w:r w:rsidRPr="001B3FE1">
        <w:rPr>
          <w:rFonts w:ascii="Times New Roman" w:eastAsia="Arial" w:hAnsi="Times New Roman" w:cs="Times New Roman"/>
          <w:sz w:val="24"/>
          <w:szCs w:val="24"/>
        </w:rPr>
        <w:t>impede</w:t>
      </w:r>
      <w:r w:rsidRPr="001B3FE1">
        <w:rPr>
          <w:rFonts w:ascii="Times New Roman" w:eastAsia="Arial" w:hAnsi="Times New Roman" w:cs="Times New Roman"/>
          <w:spacing w:val="-14"/>
          <w:sz w:val="24"/>
          <w:szCs w:val="24"/>
        </w:rPr>
        <w:t xml:space="preserve"> </w:t>
      </w:r>
      <w:r w:rsidRPr="001B3FE1">
        <w:rPr>
          <w:rFonts w:ascii="Times New Roman" w:eastAsia="Arial" w:hAnsi="Times New Roman" w:cs="Times New Roman"/>
          <w:sz w:val="24"/>
          <w:szCs w:val="24"/>
        </w:rPr>
        <w:t>translational</w:t>
      </w:r>
      <w:r w:rsidRPr="001B3FE1">
        <w:rPr>
          <w:rFonts w:ascii="Times New Roman" w:eastAsia="Arial" w:hAnsi="Times New Roman" w:cs="Times New Roman"/>
          <w:spacing w:val="-14"/>
          <w:sz w:val="24"/>
          <w:szCs w:val="24"/>
        </w:rPr>
        <w:t xml:space="preserve"> </w:t>
      </w:r>
      <w:r w:rsidRPr="001B3FE1">
        <w:rPr>
          <w:rFonts w:ascii="Times New Roman" w:eastAsia="Arial" w:hAnsi="Times New Roman" w:cs="Times New Roman"/>
          <w:sz w:val="24"/>
          <w:szCs w:val="24"/>
        </w:rPr>
        <w:t>development</w:t>
      </w:r>
      <w:r w:rsidRPr="001B3FE1">
        <w:rPr>
          <w:rFonts w:ascii="Times New Roman" w:eastAsia="Arial" w:hAnsi="Times New Roman" w:cs="Times New Roman"/>
          <w:spacing w:val="-15"/>
          <w:sz w:val="24"/>
          <w:szCs w:val="24"/>
        </w:rPr>
        <w:t xml:space="preserve"> </w:t>
      </w:r>
      <w:r w:rsidRPr="001B3FE1">
        <w:rPr>
          <w:rFonts w:ascii="Times New Roman" w:eastAsia="Arial" w:hAnsi="Times New Roman" w:cs="Times New Roman"/>
          <w:sz w:val="24"/>
          <w:szCs w:val="24"/>
        </w:rPr>
        <w:t>of</w:t>
      </w:r>
      <w:r w:rsidRPr="001B3FE1">
        <w:rPr>
          <w:rFonts w:ascii="Times New Roman" w:eastAsia="Arial" w:hAnsi="Times New Roman" w:cs="Times New Roman"/>
          <w:spacing w:val="-15"/>
          <w:sz w:val="24"/>
          <w:szCs w:val="24"/>
        </w:rPr>
        <w:t xml:space="preserve"> </w:t>
      </w:r>
      <w:r w:rsidRPr="001B3FE1">
        <w:rPr>
          <w:rFonts w:ascii="Times New Roman" w:eastAsia="Arial" w:hAnsi="Times New Roman" w:cs="Times New Roman"/>
          <w:sz w:val="24"/>
          <w:szCs w:val="24"/>
        </w:rPr>
        <w:t xml:space="preserve">CPZEN-45.  </w:t>
      </w:r>
      <w:r w:rsidRPr="001B3FE1">
        <w:rPr>
          <w:rFonts w:ascii="Times New Roman" w:eastAsia="Times New Roman" w:hAnsi="Times New Roman" w:cs="Times New Roman"/>
          <w:sz w:val="24"/>
          <w:szCs w:val="24"/>
        </w:rPr>
        <w:t>The FDA has agreed with our development proposal to phase 1</w:t>
      </w:r>
      <w:r w:rsidR="00B118A7">
        <w:rPr>
          <w:rFonts w:ascii="Times New Roman" w:eastAsia="Times New Roman" w:hAnsi="Times New Roman" w:cs="Times New Roman"/>
          <w:sz w:val="24"/>
          <w:szCs w:val="24"/>
        </w:rPr>
        <w:t xml:space="preserve"> clinical </w:t>
      </w:r>
      <w:proofErr w:type="gramStart"/>
      <w:r w:rsidR="00B118A7">
        <w:rPr>
          <w:rFonts w:ascii="Times New Roman" w:eastAsia="Times New Roman" w:hAnsi="Times New Roman" w:cs="Times New Roman"/>
          <w:sz w:val="24"/>
          <w:szCs w:val="24"/>
        </w:rPr>
        <w:t>trials</w:t>
      </w:r>
      <w:proofErr w:type="gramEnd"/>
      <w:r w:rsidRPr="001B3FE1">
        <w:rPr>
          <w:rFonts w:ascii="Times New Roman" w:eastAsia="Times New Roman" w:hAnsi="Times New Roman" w:cs="Times New Roman"/>
          <w:sz w:val="24"/>
          <w:szCs w:val="24"/>
        </w:rPr>
        <w:t>.</w:t>
      </w:r>
      <w:r w:rsidR="00743F17">
        <w:rPr>
          <w:rFonts w:ascii="Times New Roman" w:eastAsia="Times New Roman" w:hAnsi="Times New Roman" w:cs="Times New Roman"/>
          <w:sz w:val="24"/>
          <w:szCs w:val="24"/>
        </w:rPr>
        <w:t xml:space="preserve">  </w:t>
      </w:r>
      <w:r w:rsidRPr="001B3FE1">
        <w:rPr>
          <w:rFonts w:ascii="Times New Roman" w:eastAsia="Times New Roman" w:hAnsi="Times New Roman" w:cs="Times New Roman"/>
          <w:sz w:val="24"/>
          <w:szCs w:val="24"/>
        </w:rPr>
        <w:t xml:space="preserve">However, before CPZEN-45 can be </w:t>
      </w:r>
      <w:r w:rsidR="007A19EB">
        <w:rPr>
          <w:rFonts w:ascii="Times New Roman" w:eastAsia="Times New Roman" w:hAnsi="Times New Roman" w:cs="Times New Roman"/>
          <w:sz w:val="24"/>
          <w:szCs w:val="24"/>
        </w:rPr>
        <w:t xml:space="preserve">evaluated </w:t>
      </w:r>
      <w:r w:rsidRPr="001B3FE1">
        <w:rPr>
          <w:rFonts w:ascii="Times New Roman" w:eastAsia="Times New Roman" w:hAnsi="Times New Roman" w:cs="Times New Roman"/>
          <w:sz w:val="24"/>
          <w:szCs w:val="24"/>
        </w:rPr>
        <w:t xml:space="preserve">in patients, we must do further pre-clinical work by making sure we can produce sufficient quantities of high quality CPZEN-45 as well as supply large amounts of the compound to do further </w:t>
      </w:r>
      <w:r w:rsidR="00B118A7">
        <w:rPr>
          <w:rFonts w:ascii="Times New Roman" w:eastAsia="Times New Roman" w:hAnsi="Times New Roman" w:cs="Times New Roman"/>
          <w:sz w:val="24"/>
          <w:szCs w:val="24"/>
        </w:rPr>
        <w:t xml:space="preserve">GLP </w:t>
      </w:r>
      <w:r w:rsidRPr="001B3FE1">
        <w:rPr>
          <w:rFonts w:ascii="Times New Roman" w:eastAsia="Times New Roman" w:hAnsi="Times New Roman" w:cs="Times New Roman"/>
          <w:sz w:val="24"/>
          <w:szCs w:val="24"/>
        </w:rPr>
        <w:t>toxicology testing in animals to further ensure safety</w:t>
      </w:r>
      <w:r w:rsidRPr="005B5474">
        <w:rPr>
          <w:rFonts w:ascii="Times New Roman" w:eastAsia="Times New Roman" w:hAnsi="Times New Roman" w:cs="Times New Roman"/>
          <w:sz w:val="24"/>
          <w:szCs w:val="24"/>
        </w:rPr>
        <w:t xml:space="preserve">. </w:t>
      </w:r>
    </w:p>
    <w:p w14:paraId="69951287" w14:textId="44D36FC1" w:rsidR="00E35C62" w:rsidRDefault="001B3FE1" w:rsidP="00CE3E9A">
      <w:pPr>
        <w:widowControl w:val="0"/>
        <w:autoSpaceDE w:val="0"/>
        <w:autoSpaceDN w:val="0"/>
        <w:spacing w:before="70"/>
        <w:ind w:left="143" w:right="146"/>
        <w:jc w:val="both"/>
        <w:rPr>
          <w:rFonts w:ascii="Times New Roman" w:eastAsia="Times New Roman" w:hAnsi="Times New Roman" w:cs="Times New Roman"/>
          <w:b/>
          <w:bCs/>
          <w:sz w:val="24"/>
          <w:szCs w:val="24"/>
        </w:rPr>
      </w:pPr>
      <w:r w:rsidRPr="005B5474">
        <w:rPr>
          <w:rFonts w:ascii="Times New Roman" w:eastAsia="Times New Roman" w:hAnsi="Times New Roman" w:cs="Times New Roman"/>
          <w:sz w:val="24"/>
          <w:szCs w:val="24"/>
        </w:rPr>
        <w:t xml:space="preserve"> </w:t>
      </w:r>
    </w:p>
    <w:p w14:paraId="40AADC25" w14:textId="2953310E" w:rsidR="00743F17" w:rsidRDefault="00743F17" w:rsidP="00743F17">
      <w:pPr>
        <w:widowControl w:val="0"/>
        <w:autoSpaceDE w:val="0"/>
        <w:autoSpaceDN w:val="0"/>
        <w:spacing w:before="70"/>
        <w:ind w:right="146"/>
        <w:jc w:val="both"/>
        <w:rPr>
          <w:rFonts w:ascii="Times New Roman" w:hAnsi="Times New Roman" w:cs="Times New Roman"/>
          <w:sz w:val="24"/>
          <w:szCs w:val="24"/>
        </w:rPr>
      </w:pPr>
      <w:r w:rsidRPr="00195FA2">
        <w:rPr>
          <w:rFonts w:ascii="Times New Roman" w:hAnsi="Times New Roman" w:cs="Times New Roman"/>
          <w:b/>
          <w:bCs/>
          <w:sz w:val="24"/>
          <w:szCs w:val="24"/>
          <w:u w:val="single"/>
        </w:rPr>
        <w:t>Specific Aims of Level 2 Funding:</w:t>
      </w:r>
      <w:r w:rsidRPr="001B3FE1">
        <w:rPr>
          <w:rFonts w:ascii="Times New Roman" w:hAnsi="Times New Roman" w:cs="Times New Roman"/>
          <w:sz w:val="24"/>
          <w:szCs w:val="24"/>
        </w:rPr>
        <w:t xml:space="preserve">  CPZEN-45 HCl is a semi-synthetic antibiotic produced from </w:t>
      </w:r>
      <w:proofErr w:type="spellStart"/>
      <w:r w:rsidRPr="001B3FE1">
        <w:rPr>
          <w:rFonts w:ascii="Times New Roman" w:hAnsi="Times New Roman" w:cs="Times New Roman"/>
          <w:sz w:val="24"/>
          <w:szCs w:val="24"/>
        </w:rPr>
        <w:t>caprazamycins</w:t>
      </w:r>
      <w:proofErr w:type="spellEnd"/>
      <w:r w:rsidRPr="001B3FE1">
        <w:rPr>
          <w:rFonts w:ascii="Times New Roman" w:hAnsi="Times New Roman" w:cs="Times New Roman"/>
          <w:sz w:val="24"/>
          <w:szCs w:val="24"/>
        </w:rPr>
        <w:t xml:space="preserve"> found in the fermentation broth of </w:t>
      </w:r>
      <w:r w:rsidRPr="001B3FE1">
        <w:rPr>
          <w:rFonts w:ascii="Times New Roman" w:hAnsi="Times New Roman" w:cs="Times New Roman"/>
          <w:i/>
          <w:iCs/>
          <w:sz w:val="24"/>
          <w:szCs w:val="24"/>
        </w:rPr>
        <w:t>Streptomyces</w:t>
      </w:r>
      <w:r w:rsidRPr="001B3FE1">
        <w:rPr>
          <w:rFonts w:ascii="Times New Roman" w:hAnsi="Times New Roman" w:cs="Times New Roman"/>
          <w:sz w:val="24"/>
          <w:szCs w:val="24"/>
        </w:rPr>
        <w:t xml:space="preserve"> </w:t>
      </w:r>
      <w:proofErr w:type="spellStart"/>
      <w:proofErr w:type="gramStart"/>
      <w:r w:rsidRPr="001B3FE1">
        <w:rPr>
          <w:rFonts w:ascii="Times New Roman" w:hAnsi="Times New Roman" w:cs="Times New Roman"/>
          <w:sz w:val="24"/>
          <w:szCs w:val="24"/>
        </w:rPr>
        <w:t>sp.</w:t>
      </w:r>
      <w:r w:rsidRPr="001B3FE1">
        <w:rPr>
          <w:rFonts w:ascii="Times New Roman" w:hAnsi="Times New Roman" w:cs="Times New Roman"/>
          <w:iCs/>
          <w:sz w:val="24"/>
          <w:szCs w:val="24"/>
        </w:rPr>
        <w:t>During</w:t>
      </w:r>
      <w:proofErr w:type="spellEnd"/>
      <w:proofErr w:type="gramEnd"/>
      <w:r w:rsidRPr="001B3FE1">
        <w:rPr>
          <w:rFonts w:ascii="Times New Roman" w:hAnsi="Times New Roman" w:cs="Times New Roman"/>
          <w:iCs/>
          <w:sz w:val="24"/>
          <w:szCs w:val="24"/>
        </w:rPr>
        <w:t xml:space="preserve"> the fermentation of </w:t>
      </w:r>
      <w:r w:rsidRPr="001B3FE1">
        <w:rPr>
          <w:rFonts w:ascii="Times New Roman" w:hAnsi="Times New Roman" w:cs="Times New Roman"/>
          <w:i/>
          <w:sz w:val="24"/>
          <w:szCs w:val="24"/>
        </w:rPr>
        <w:t xml:space="preserve">Streptomyces sp. MK730-62F2, </w:t>
      </w:r>
      <w:r w:rsidRPr="001B3FE1">
        <w:rPr>
          <w:rFonts w:ascii="Times New Roman" w:eastAsia="Arial Unicode MS" w:hAnsi="Times New Roman" w:cs="Times New Roman"/>
          <w:sz w:val="24"/>
          <w:szCs w:val="24"/>
        </w:rPr>
        <w:t xml:space="preserve">multiple </w:t>
      </w:r>
      <w:proofErr w:type="spellStart"/>
      <w:r w:rsidRPr="001B3FE1">
        <w:rPr>
          <w:rFonts w:ascii="Times New Roman" w:eastAsia="Arial Unicode MS" w:hAnsi="Times New Roman" w:cs="Times New Roman"/>
          <w:sz w:val="24"/>
          <w:szCs w:val="24"/>
        </w:rPr>
        <w:t>caprazamycins</w:t>
      </w:r>
      <w:proofErr w:type="spellEnd"/>
      <w:r w:rsidRPr="001B3FE1">
        <w:rPr>
          <w:rFonts w:ascii="Times New Roman" w:eastAsia="Arial Unicode MS" w:hAnsi="Times New Roman" w:cs="Times New Roman"/>
          <w:sz w:val="24"/>
          <w:szCs w:val="24"/>
        </w:rPr>
        <w:t xml:space="preserve"> are produced</w:t>
      </w:r>
      <w:r w:rsidR="00195FA2">
        <w:rPr>
          <w:rFonts w:ascii="Times New Roman" w:eastAsia="Arial Unicode MS" w:hAnsi="Times New Roman" w:cs="Times New Roman"/>
          <w:sz w:val="24"/>
          <w:szCs w:val="24"/>
        </w:rPr>
        <w:t>.</w:t>
      </w:r>
      <w:r w:rsidRPr="001B3FE1">
        <w:rPr>
          <w:rFonts w:ascii="Times New Roman" w:eastAsia="Arial Unicode MS" w:hAnsi="Times New Roman" w:cs="Times New Roman"/>
          <w:sz w:val="24"/>
          <w:szCs w:val="24"/>
        </w:rPr>
        <w:t xml:space="preserve"> </w:t>
      </w:r>
      <w:proofErr w:type="gramStart"/>
      <w:r w:rsidRPr="001B3FE1">
        <w:rPr>
          <w:rFonts w:ascii="Times New Roman" w:eastAsia="Arial Unicode MS" w:hAnsi="Times New Roman" w:cs="Times New Roman"/>
          <w:sz w:val="24"/>
          <w:szCs w:val="24"/>
        </w:rPr>
        <w:t>For</w:t>
      </w:r>
      <w:proofErr w:type="gramEnd"/>
      <w:r w:rsidRPr="001B3FE1">
        <w:rPr>
          <w:rFonts w:ascii="Times New Roman" w:eastAsia="Arial Unicode MS" w:hAnsi="Times New Roman" w:cs="Times New Roman"/>
          <w:sz w:val="24"/>
          <w:szCs w:val="24"/>
        </w:rPr>
        <w:t xml:space="preserve"> the production of CPZEN-45 HCl, t</w:t>
      </w:r>
      <w:r w:rsidRPr="001B3FE1">
        <w:rPr>
          <w:rFonts w:ascii="Times New Roman" w:hAnsi="Times New Roman" w:cs="Times New Roman"/>
          <w:sz w:val="24"/>
          <w:szCs w:val="24"/>
        </w:rPr>
        <w:t xml:space="preserve">he </w:t>
      </w:r>
      <w:proofErr w:type="spellStart"/>
      <w:r w:rsidRPr="001B3FE1">
        <w:rPr>
          <w:rFonts w:ascii="Times New Roman" w:hAnsi="Times New Roman" w:cs="Times New Roman"/>
          <w:sz w:val="24"/>
          <w:szCs w:val="24"/>
        </w:rPr>
        <w:t>caprazamycins</w:t>
      </w:r>
      <w:proofErr w:type="spellEnd"/>
      <w:r w:rsidRPr="001B3FE1">
        <w:rPr>
          <w:rFonts w:ascii="Times New Roman" w:hAnsi="Times New Roman" w:cs="Times New Roman"/>
          <w:sz w:val="24"/>
          <w:szCs w:val="24"/>
        </w:rPr>
        <w:t xml:space="preserve"> are converted to </w:t>
      </w:r>
      <w:proofErr w:type="spellStart"/>
      <w:r w:rsidRPr="001B3FE1">
        <w:rPr>
          <w:rFonts w:ascii="Times New Roman" w:hAnsi="Times New Roman" w:cs="Times New Roman"/>
          <w:sz w:val="24"/>
          <w:szCs w:val="24"/>
        </w:rPr>
        <w:t>caprazene</w:t>
      </w:r>
      <w:proofErr w:type="spellEnd"/>
      <w:r w:rsidRPr="001B3FE1">
        <w:rPr>
          <w:rFonts w:ascii="Times New Roman" w:hAnsi="Times New Roman" w:cs="Times New Roman"/>
          <w:sz w:val="24"/>
          <w:szCs w:val="24"/>
        </w:rPr>
        <w:t xml:space="preserve"> directly in the </w:t>
      </w:r>
      <w:r w:rsidRPr="001B3FE1">
        <w:rPr>
          <w:rFonts w:ascii="Times New Roman" w:hAnsi="Times New Roman" w:cs="Times New Roman"/>
          <w:b/>
          <w:bCs/>
          <w:sz w:val="24"/>
          <w:szCs w:val="24"/>
        </w:rPr>
        <w:t>fermentation</w:t>
      </w:r>
      <w:r w:rsidRPr="001B3FE1">
        <w:rPr>
          <w:rFonts w:ascii="Times New Roman" w:hAnsi="Times New Roman" w:cs="Times New Roman"/>
          <w:sz w:val="24"/>
          <w:szCs w:val="24"/>
        </w:rPr>
        <w:t xml:space="preserve"> broth by acid hydrolysis and </w:t>
      </w:r>
      <w:proofErr w:type="spellStart"/>
      <w:r w:rsidRPr="001B3FE1">
        <w:rPr>
          <w:rFonts w:ascii="Times New Roman" w:hAnsi="Times New Roman" w:cs="Times New Roman"/>
          <w:sz w:val="24"/>
          <w:szCs w:val="24"/>
        </w:rPr>
        <w:t>caprazene</w:t>
      </w:r>
      <w:proofErr w:type="spellEnd"/>
      <w:r w:rsidRPr="001B3FE1">
        <w:rPr>
          <w:rFonts w:ascii="Times New Roman" w:hAnsi="Times New Roman" w:cs="Times New Roman"/>
          <w:sz w:val="24"/>
          <w:szCs w:val="24"/>
        </w:rPr>
        <w:t xml:space="preserve"> is then extracted by dichloromethane or methanol.  </w:t>
      </w:r>
      <w:proofErr w:type="spellStart"/>
      <w:r w:rsidRPr="001B3FE1">
        <w:rPr>
          <w:rFonts w:ascii="Times New Roman" w:hAnsi="Times New Roman" w:cs="Times New Roman"/>
          <w:sz w:val="24"/>
          <w:szCs w:val="24"/>
        </w:rPr>
        <w:t>Caprazene</w:t>
      </w:r>
      <w:proofErr w:type="spellEnd"/>
      <w:r w:rsidRPr="001B3FE1">
        <w:rPr>
          <w:rFonts w:ascii="Times New Roman" w:hAnsi="Times New Roman" w:cs="Times New Roman"/>
          <w:sz w:val="24"/>
          <w:szCs w:val="24"/>
        </w:rPr>
        <w:t xml:space="preserve"> is then converted to CPZEN-45 HCl by a </w:t>
      </w:r>
      <w:r w:rsidRPr="001B3FE1">
        <w:rPr>
          <w:rFonts w:ascii="Times New Roman" w:hAnsi="Times New Roman" w:cs="Times New Roman"/>
          <w:b/>
          <w:bCs/>
          <w:sz w:val="24"/>
          <w:szCs w:val="24"/>
        </w:rPr>
        <w:t>synthetic</w:t>
      </w:r>
      <w:r w:rsidRPr="001B3FE1">
        <w:rPr>
          <w:rFonts w:ascii="Times New Roman" w:hAnsi="Times New Roman" w:cs="Times New Roman"/>
          <w:sz w:val="24"/>
          <w:szCs w:val="24"/>
        </w:rPr>
        <w:t xml:space="preserve"> process. </w:t>
      </w:r>
      <w:r>
        <w:rPr>
          <w:rFonts w:ascii="Times New Roman" w:hAnsi="Times New Roman" w:cs="Times New Roman"/>
          <w:sz w:val="24"/>
          <w:szCs w:val="24"/>
        </w:rPr>
        <w:t xml:space="preserve"> </w:t>
      </w:r>
      <w:r>
        <w:rPr>
          <w:rFonts w:ascii="Times New Roman" w:hAnsi="Times New Roman" w:cs="Times New Roman"/>
          <w:sz w:val="24"/>
          <w:szCs w:val="24"/>
        </w:rPr>
        <w:t>To date, o</w:t>
      </w:r>
      <w:r w:rsidRPr="001B3FE1">
        <w:rPr>
          <w:rFonts w:ascii="Times New Roman" w:hAnsi="Times New Roman" w:cs="Times New Roman"/>
          <w:sz w:val="24"/>
          <w:szCs w:val="24"/>
        </w:rPr>
        <w:t xml:space="preserve">ur efforts to optimize the production of </w:t>
      </w:r>
      <w:proofErr w:type="spellStart"/>
      <w:r w:rsidRPr="001B3FE1">
        <w:rPr>
          <w:rFonts w:ascii="Times New Roman" w:hAnsi="Times New Roman" w:cs="Times New Roman"/>
          <w:sz w:val="24"/>
          <w:szCs w:val="24"/>
        </w:rPr>
        <w:t>caprazene</w:t>
      </w:r>
      <w:proofErr w:type="spellEnd"/>
      <w:r w:rsidRPr="001B3FE1">
        <w:rPr>
          <w:rFonts w:ascii="Times New Roman" w:hAnsi="Times New Roman" w:cs="Times New Roman"/>
          <w:sz w:val="24"/>
          <w:szCs w:val="24"/>
        </w:rPr>
        <w:t xml:space="preserve"> have been focused on developing an IND</w:t>
      </w:r>
      <w:r>
        <w:rPr>
          <w:rFonts w:ascii="Times New Roman" w:hAnsi="Times New Roman" w:cs="Times New Roman"/>
          <w:sz w:val="24"/>
          <w:szCs w:val="24"/>
        </w:rPr>
        <w:t>-</w:t>
      </w:r>
      <w:r w:rsidRPr="001B3FE1">
        <w:rPr>
          <w:rFonts w:ascii="Times New Roman" w:hAnsi="Times New Roman" w:cs="Times New Roman"/>
          <w:sz w:val="24"/>
          <w:szCs w:val="24"/>
        </w:rPr>
        <w:t>enabling, robust, scalable process to produce CPZEN-45 on a multi-kilo scale.</w:t>
      </w:r>
    </w:p>
    <w:p w14:paraId="75CC47FD" w14:textId="77777777" w:rsidR="00743F17" w:rsidRPr="00CE3E9A" w:rsidRDefault="00743F17" w:rsidP="00743F17">
      <w:pPr>
        <w:spacing w:after="120"/>
        <w:contextualSpacing/>
        <w:jc w:val="both"/>
        <w:rPr>
          <w:rFonts w:ascii="Times New Roman" w:hAnsi="Times New Roman" w:cs="Times New Roman"/>
          <w:sz w:val="8"/>
          <w:szCs w:val="8"/>
        </w:rPr>
      </w:pPr>
    </w:p>
    <w:p w14:paraId="38F298DE" w14:textId="77777777" w:rsidR="00743F17" w:rsidRPr="001B3FE1" w:rsidRDefault="00743F17" w:rsidP="00743F17">
      <w:pPr>
        <w:spacing w:after="120"/>
        <w:contextualSpacing/>
        <w:jc w:val="both"/>
        <w:rPr>
          <w:rFonts w:ascii="Times New Roman" w:hAnsi="Times New Roman" w:cs="Times New Roman"/>
          <w:sz w:val="24"/>
          <w:szCs w:val="24"/>
        </w:rPr>
      </w:pPr>
      <w:r w:rsidRPr="001B3FE1">
        <w:rPr>
          <w:rFonts w:ascii="Times New Roman" w:hAnsi="Times New Roman" w:cs="Times New Roman"/>
          <w:sz w:val="24"/>
          <w:szCs w:val="24"/>
        </w:rPr>
        <w:t>For the synthetic process our API manufacturer (</w:t>
      </w:r>
      <w:proofErr w:type="spellStart"/>
      <w:r w:rsidRPr="001B3FE1">
        <w:rPr>
          <w:rFonts w:ascii="Times New Roman" w:hAnsi="Times New Roman" w:cs="Times New Roman"/>
          <w:sz w:val="24"/>
          <w:szCs w:val="24"/>
        </w:rPr>
        <w:t>Cambrex</w:t>
      </w:r>
      <w:proofErr w:type="spellEnd"/>
      <w:r w:rsidRPr="001B3FE1">
        <w:rPr>
          <w:rFonts w:ascii="Times New Roman" w:hAnsi="Times New Roman" w:cs="Times New Roman"/>
          <w:sz w:val="24"/>
          <w:szCs w:val="24"/>
        </w:rPr>
        <w:t>) has achieved a non-GMP CPZEN-45 HCl batch at the 800</w:t>
      </w:r>
      <w:r>
        <w:rPr>
          <w:rFonts w:ascii="Times New Roman" w:hAnsi="Times New Roman" w:cs="Times New Roman"/>
          <w:sz w:val="24"/>
          <w:szCs w:val="24"/>
        </w:rPr>
        <w:t>-</w:t>
      </w:r>
      <w:r w:rsidRPr="001B3FE1">
        <w:rPr>
          <w:rFonts w:ascii="Times New Roman" w:hAnsi="Times New Roman" w:cs="Times New Roman"/>
          <w:sz w:val="24"/>
          <w:szCs w:val="24"/>
        </w:rPr>
        <w:t xml:space="preserve">gram scale which was tested and released for use in the </w:t>
      </w:r>
      <w:r>
        <w:rPr>
          <w:rFonts w:ascii="Times New Roman" w:hAnsi="Times New Roman" w:cs="Times New Roman"/>
          <w:sz w:val="24"/>
          <w:szCs w:val="24"/>
        </w:rPr>
        <w:t>formulation</w:t>
      </w:r>
      <w:r w:rsidRPr="001B3FE1">
        <w:rPr>
          <w:rFonts w:ascii="Times New Roman" w:hAnsi="Times New Roman" w:cs="Times New Roman"/>
          <w:sz w:val="24"/>
          <w:szCs w:val="24"/>
        </w:rPr>
        <w:t xml:space="preserve"> of drug product. The manufacturer has also focused on the development and validation of numerous phase-appropriate analytical methods for API release and stability activities. Currently, </w:t>
      </w:r>
      <w:proofErr w:type="spellStart"/>
      <w:r w:rsidRPr="001B3FE1">
        <w:rPr>
          <w:rFonts w:ascii="Times New Roman" w:hAnsi="Times New Roman" w:cs="Times New Roman"/>
          <w:sz w:val="24"/>
          <w:szCs w:val="24"/>
        </w:rPr>
        <w:t>Cambrex</w:t>
      </w:r>
      <w:proofErr w:type="spellEnd"/>
      <w:r w:rsidRPr="001B3FE1">
        <w:rPr>
          <w:rFonts w:ascii="Times New Roman" w:hAnsi="Times New Roman" w:cs="Times New Roman"/>
          <w:sz w:val="24"/>
          <w:szCs w:val="24"/>
        </w:rPr>
        <w:t xml:space="preserve"> is completing analytical method development and validation activities; establishing specifications for starting materials, finished product and intermediates; and planning for a cGMP API campaign at the 5 kg scale for a Phase 1 </w:t>
      </w:r>
      <w:r>
        <w:rPr>
          <w:rFonts w:ascii="Times New Roman" w:hAnsi="Times New Roman" w:cs="Times New Roman"/>
          <w:sz w:val="24"/>
          <w:szCs w:val="24"/>
        </w:rPr>
        <w:t xml:space="preserve">clinical </w:t>
      </w:r>
      <w:r w:rsidRPr="001B3FE1">
        <w:rPr>
          <w:rFonts w:ascii="Times New Roman" w:hAnsi="Times New Roman" w:cs="Times New Roman"/>
          <w:sz w:val="24"/>
          <w:szCs w:val="24"/>
        </w:rPr>
        <w:t xml:space="preserve">study. </w:t>
      </w:r>
      <w:r w:rsidRPr="001B3FE1">
        <w:rPr>
          <w:rFonts w:ascii="Times New Roman" w:hAnsi="Times New Roman" w:cs="Times New Roman"/>
          <w:b/>
          <w:bCs/>
          <w:sz w:val="24"/>
          <w:szCs w:val="24"/>
        </w:rPr>
        <w:t>Specific Aim:</w:t>
      </w:r>
      <w:r w:rsidRPr="001B3FE1">
        <w:rPr>
          <w:rFonts w:ascii="Times New Roman" w:hAnsi="Times New Roman" w:cs="Times New Roman"/>
          <w:sz w:val="24"/>
          <w:szCs w:val="24"/>
        </w:rPr>
        <w:t xml:space="preserve"> With the Level 2 DOD Therapeutic Development Award, </w:t>
      </w:r>
      <w:proofErr w:type="spellStart"/>
      <w:r w:rsidRPr="001B3FE1">
        <w:rPr>
          <w:rFonts w:ascii="Times New Roman" w:hAnsi="Times New Roman" w:cs="Times New Roman"/>
          <w:sz w:val="24"/>
          <w:szCs w:val="24"/>
        </w:rPr>
        <w:t>Cambrex</w:t>
      </w:r>
      <w:proofErr w:type="spellEnd"/>
      <w:r w:rsidRPr="001B3FE1">
        <w:rPr>
          <w:rFonts w:ascii="Times New Roman" w:hAnsi="Times New Roman" w:cs="Times New Roman"/>
          <w:sz w:val="24"/>
          <w:szCs w:val="24"/>
        </w:rPr>
        <w:t xml:space="preserve"> will focus on further scale up</w:t>
      </w:r>
      <w:r>
        <w:rPr>
          <w:rFonts w:ascii="Times New Roman" w:hAnsi="Times New Roman" w:cs="Times New Roman"/>
          <w:sz w:val="24"/>
          <w:szCs w:val="24"/>
        </w:rPr>
        <w:t xml:space="preserve"> of</w:t>
      </w:r>
      <w:r w:rsidRPr="001B3FE1">
        <w:rPr>
          <w:rFonts w:ascii="Times New Roman" w:hAnsi="Times New Roman" w:cs="Times New Roman"/>
          <w:sz w:val="24"/>
          <w:szCs w:val="24"/>
        </w:rPr>
        <w:t xml:space="preserve"> the </w:t>
      </w:r>
      <w:r>
        <w:rPr>
          <w:rFonts w:ascii="Times New Roman" w:hAnsi="Times New Roman" w:cs="Times New Roman"/>
          <w:sz w:val="24"/>
          <w:szCs w:val="24"/>
        </w:rPr>
        <w:t>c</w:t>
      </w:r>
      <w:r w:rsidRPr="001B3FE1">
        <w:rPr>
          <w:rFonts w:ascii="Times New Roman" w:hAnsi="Times New Roman" w:cs="Times New Roman"/>
          <w:sz w:val="24"/>
          <w:szCs w:val="24"/>
        </w:rPr>
        <w:t>GMP API manufacture of CPZEN-45 HCl to support nonclinical animal studies including toxicology studies as well as supplies to produce drug product for a Phase 2 clinical study, up to approximately 40 kg. This work will include further phase-appropriate method development and validation of analytical methods, stability studies and appropriate documentation to support the cGMP process.</w:t>
      </w:r>
    </w:p>
    <w:p w14:paraId="2BF18A08" w14:textId="77777777" w:rsidR="00743F17" w:rsidRPr="001B3FE1" w:rsidRDefault="00743F17" w:rsidP="00743F17">
      <w:pPr>
        <w:pStyle w:val="SageBodyText"/>
        <w:spacing w:before="0" w:after="120"/>
        <w:jc w:val="both"/>
        <w:rPr>
          <w:rFonts w:ascii="Times New Roman" w:eastAsiaTheme="minorHAnsi" w:hAnsi="Times New Roman" w:cs="Times New Roman"/>
          <w:sz w:val="24"/>
          <w:szCs w:val="24"/>
          <w:lang w:eastAsia="en-US"/>
        </w:rPr>
      </w:pPr>
      <w:r w:rsidRPr="001B3FE1">
        <w:rPr>
          <w:rFonts w:ascii="Times New Roman" w:eastAsiaTheme="minorHAnsi" w:hAnsi="Times New Roman" w:cs="Times New Roman"/>
          <w:sz w:val="24"/>
          <w:szCs w:val="24"/>
          <w:lang w:eastAsia="en-US"/>
        </w:rPr>
        <w:lastRenderedPageBreak/>
        <w:t xml:space="preserve">For our initial toxicology studies and our planned Phase 1 clinical trial drug substance, non-cGMP </w:t>
      </w:r>
      <w:r>
        <w:rPr>
          <w:rFonts w:ascii="Times New Roman" w:eastAsiaTheme="minorHAnsi" w:hAnsi="Times New Roman" w:cs="Times New Roman"/>
          <w:sz w:val="24"/>
          <w:szCs w:val="24"/>
          <w:lang w:eastAsia="en-US"/>
        </w:rPr>
        <w:t xml:space="preserve">starting material, </w:t>
      </w:r>
      <w:proofErr w:type="spellStart"/>
      <w:r w:rsidRPr="001B3FE1">
        <w:rPr>
          <w:rFonts w:ascii="Times New Roman" w:eastAsiaTheme="minorHAnsi" w:hAnsi="Times New Roman" w:cs="Times New Roman"/>
          <w:sz w:val="24"/>
          <w:szCs w:val="24"/>
          <w:lang w:eastAsia="en-US"/>
        </w:rPr>
        <w:t>caprazene</w:t>
      </w:r>
      <w:proofErr w:type="spellEnd"/>
      <w:r>
        <w:rPr>
          <w:rFonts w:ascii="Times New Roman" w:eastAsiaTheme="minorHAnsi" w:hAnsi="Times New Roman" w:cs="Times New Roman"/>
          <w:sz w:val="24"/>
          <w:szCs w:val="24"/>
          <w:lang w:eastAsia="en-US"/>
        </w:rPr>
        <w:t>,</w:t>
      </w:r>
      <w:r w:rsidRPr="001B3FE1">
        <w:rPr>
          <w:rFonts w:ascii="Times New Roman" w:eastAsiaTheme="minorHAnsi" w:hAnsi="Times New Roman" w:cs="Times New Roman"/>
          <w:sz w:val="24"/>
          <w:szCs w:val="24"/>
          <w:lang w:eastAsia="en-US"/>
        </w:rPr>
        <w:t xml:space="preserve"> was sourced from Zhejiang </w:t>
      </w:r>
      <w:proofErr w:type="spellStart"/>
      <w:r w:rsidRPr="001B3FE1">
        <w:rPr>
          <w:rFonts w:ascii="Times New Roman" w:eastAsiaTheme="minorHAnsi" w:hAnsi="Times New Roman" w:cs="Times New Roman"/>
          <w:sz w:val="24"/>
          <w:szCs w:val="24"/>
          <w:lang w:eastAsia="en-US"/>
        </w:rPr>
        <w:t>Hisun</w:t>
      </w:r>
      <w:proofErr w:type="spellEnd"/>
      <w:r w:rsidRPr="001B3FE1">
        <w:rPr>
          <w:rFonts w:ascii="Times New Roman" w:eastAsiaTheme="minorHAnsi" w:hAnsi="Times New Roman" w:cs="Times New Roman"/>
          <w:sz w:val="24"/>
          <w:szCs w:val="24"/>
          <w:lang w:eastAsia="en-US"/>
        </w:rPr>
        <w:t xml:space="preserve"> Pharmaceutical Co. Ltd (China). However, during the pre-IND meeting held with the FDA on April 26, 2021, FDA indicated that </w:t>
      </w:r>
      <w:r>
        <w:rPr>
          <w:rFonts w:ascii="Times New Roman" w:eastAsiaTheme="minorHAnsi" w:hAnsi="Times New Roman" w:cs="Times New Roman"/>
          <w:sz w:val="24"/>
          <w:szCs w:val="24"/>
          <w:lang w:eastAsia="en-US"/>
        </w:rPr>
        <w:t xml:space="preserve">while </w:t>
      </w:r>
      <w:r w:rsidRPr="001B3FE1">
        <w:rPr>
          <w:rFonts w:ascii="Times New Roman" w:eastAsiaTheme="minorHAnsi" w:hAnsi="Times New Roman" w:cs="Times New Roman"/>
          <w:sz w:val="24"/>
          <w:szCs w:val="24"/>
          <w:lang w:eastAsia="en-US"/>
        </w:rPr>
        <w:t>the use of non</w:t>
      </w:r>
      <w:r w:rsidRPr="001B3FE1">
        <w:rPr>
          <w:rFonts w:ascii="Times New Roman" w:eastAsiaTheme="minorHAnsi" w:hAnsi="Times New Roman" w:cs="Times New Roman"/>
          <w:sz w:val="24"/>
          <w:szCs w:val="24"/>
          <w:lang w:eastAsia="en-US"/>
        </w:rPr>
        <w:noBreakHyphen/>
        <w:t xml:space="preserve">cGMP fermentation produced </w:t>
      </w:r>
      <w:proofErr w:type="spellStart"/>
      <w:r w:rsidRPr="001B3FE1">
        <w:rPr>
          <w:rFonts w:ascii="Times New Roman" w:eastAsiaTheme="minorHAnsi" w:hAnsi="Times New Roman" w:cs="Times New Roman"/>
          <w:sz w:val="24"/>
          <w:szCs w:val="24"/>
          <w:lang w:eastAsia="en-US"/>
        </w:rPr>
        <w:t>caprazene</w:t>
      </w:r>
      <w:proofErr w:type="spellEnd"/>
      <w:r w:rsidRPr="001B3FE1">
        <w:rPr>
          <w:rFonts w:ascii="Times New Roman" w:eastAsiaTheme="minorHAnsi" w:hAnsi="Times New Roman" w:cs="Times New Roman"/>
          <w:sz w:val="24"/>
          <w:szCs w:val="24"/>
          <w:lang w:eastAsia="en-US"/>
        </w:rPr>
        <w:t xml:space="preserve"> as the starting material for cGMP chemical conversion to CPZEN-45 HCl was acceptable for Phase 1, from Phase 2 forward, drug product must use </w:t>
      </w:r>
      <w:proofErr w:type="spellStart"/>
      <w:r w:rsidRPr="001B3FE1">
        <w:rPr>
          <w:rFonts w:ascii="Times New Roman" w:eastAsiaTheme="minorHAnsi" w:hAnsi="Times New Roman" w:cs="Times New Roman"/>
          <w:sz w:val="24"/>
          <w:szCs w:val="24"/>
          <w:lang w:eastAsia="en-US"/>
        </w:rPr>
        <w:t>caprazene</w:t>
      </w:r>
      <w:proofErr w:type="spellEnd"/>
      <w:r w:rsidRPr="001B3FE1">
        <w:rPr>
          <w:rFonts w:ascii="Times New Roman" w:eastAsiaTheme="minorHAnsi" w:hAnsi="Times New Roman" w:cs="Times New Roman"/>
          <w:sz w:val="24"/>
          <w:szCs w:val="24"/>
          <w:lang w:eastAsia="en-US"/>
        </w:rPr>
        <w:t xml:space="preserve"> starting material produced by fermentation using a cGMP compliant process. Unfortunately, </w:t>
      </w:r>
      <w:proofErr w:type="spellStart"/>
      <w:r w:rsidRPr="001B3FE1">
        <w:rPr>
          <w:rFonts w:ascii="Times New Roman" w:eastAsiaTheme="minorHAnsi" w:hAnsi="Times New Roman" w:cs="Times New Roman"/>
          <w:sz w:val="24"/>
          <w:szCs w:val="24"/>
          <w:lang w:eastAsia="en-US"/>
        </w:rPr>
        <w:t>Hisun</w:t>
      </w:r>
      <w:proofErr w:type="spellEnd"/>
      <w:r w:rsidRPr="001B3FE1">
        <w:rPr>
          <w:rFonts w:ascii="Times New Roman" w:eastAsiaTheme="minorHAnsi" w:hAnsi="Times New Roman" w:cs="Times New Roman"/>
          <w:sz w:val="24"/>
          <w:szCs w:val="24"/>
          <w:lang w:eastAsia="en-US"/>
        </w:rPr>
        <w:t xml:space="preserve"> cannot produce </w:t>
      </w:r>
      <w:proofErr w:type="spellStart"/>
      <w:r w:rsidRPr="001B3FE1">
        <w:rPr>
          <w:rFonts w:ascii="Times New Roman" w:eastAsiaTheme="minorHAnsi" w:hAnsi="Times New Roman" w:cs="Times New Roman"/>
          <w:sz w:val="24"/>
          <w:szCs w:val="24"/>
          <w:lang w:eastAsia="en-US"/>
        </w:rPr>
        <w:t>caprazene</w:t>
      </w:r>
      <w:proofErr w:type="spellEnd"/>
      <w:r w:rsidRPr="001B3FE1">
        <w:rPr>
          <w:rFonts w:ascii="Times New Roman" w:eastAsiaTheme="minorHAnsi" w:hAnsi="Times New Roman" w:cs="Times New Roman"/>
          <w:sz w:val="24"/>
          <w:szCs w:val="24"/>
          <w:lang w:eastAsia="en-US"/>
        </w:rPr>
        <w:t xml:space="preserve"> under cGMP compliance. As a result, we have identified </w:t>
      </w:r>
      <w:proofErr w:type="spellStart"/>
      <w:r w:rsidRPr="001B3FE1">
        <w:rPr>
          <w:rFonts w:ascii="Times New Roman" w:eastAsiaTheme="minorHAnsi" w:hAnsi="Times New Roman" w:cs="Times New Roman"/>
          <w:sz w:val="24"/>
          <w:szCs w:val="24"/>
          <w:lang w:eastAsia="en-US"/>
        </w:rPr>
        <w:t>Abbvie</w:t>
      </w:r>
      <w:proofErr w:type="spellEnd"/>
      <w:r w:rsidRPr="001B3FE1">
        <w:rPr>
          <w:rFonts w:ascii="Times New Roman" w:eastAsiaTheme="minorHAnsi" w:hAnsi="Times New Roman" w:cs="Times New Roman"/>
          <w:sz w:val="24"/>
          <w:szCs w:val="24"/>
          <w:lang w:eastAsia="en-US"/>
        </w:rPr>
        <w:t xml:space="preserve"> North Chicago (USA) Fermentation Operations as the CMO for future cGMP </w:t>
      </w:r>
      <w:proofErr w:type="spellStart"/>
      <w:r w:rsidRPr="001B3FE1">
        <w:rPr>
          <w:rFonts w:ascii="Times New Roman" w:eastAsiaTheme="minorHAnsi" w:hAnsi="Times New Roman" w:cs="Times New Roman"/>
          <w:sz w:val="24"/>
          <w:szCs w:val="24"/>
          <w:lang w:eastAsia="en-US"/>
        </w:rPr>
        <w:t>caprazene</w:t>
      </w:r>
      <w:proofErr w:type="spellEnd"/>
      <w:r w:rsidRPr="001B3FE1">
        <w:rPr>
          <w:rFonts w:ascii="Times New Roman" w:eastAsiaTheme="minorHAnsi" w:hAnsi="Times New Roman" w:cs="Times New Roman"/>
          <w:sz w:val="24"/>
          <w:szCs w:val="24"/>
          <w:lang w:eastAsia="en-US"/>
        </w:rPr>
        <w:t xml:space="preserve"> production activities based on their strong expertise and experience in cGMP fermentation. </w:t>
      </w:r>
      <w:r w:rsidRPr="001B3FE1">
        <w:rPr>
          <w:rFonts w:ascii="Times New Roman" w:eastAsiaTheme="minorHAnsi" w:hAnsi="Times New Roman" w:cs="Times New Roman"/>
          <w:b/>
          <w:bCs/>
          <w:sz w:val="24"/>
          <w:szCs w:val="24"/>
          <w:lang w:eastAsia="en-US"/>
        </w:rPr>
        <w:t>Specific Aim:</w:t>
      </w:r>
      <w:r w:rsidRPr="001B3FE1">
        <w:rPr>
          <w:rFonts w:ascii="Times New Roman" w:eastAsiaTheme="minorHAnsi" w:hAnsi="Times New Roman" w:cs="Times New Roman"/>
          <w:sz w:val="24"/>
          <w:szCs w:val="24"/>
          <w:lang w:eastAsia="en-US"/>
        </w:rPr>
        <w:t xml:space="preserve"> With the Level 2 DOD Therapeutic Development Award, </w:t>
      </w:r>
      <w:r>
        <w:rPr>
          <w:rFonts w:ascii="Times New Roman" w:eastAsiaTheme="minorHAnsi" w:hAnsi="Times New Roman" w:cs="Times New Roman"/>
          <w:sz w:val="24"/>
          <w:szCs w:val="24"/>
          <w:lang w:eastAsia="en-US"/>
        </w:rPr>
        <w:t xml:space="preserve">IMC </w:t>
      </w:r>
      <w:r w:rsidRPr="001B3FE1">
        <w:rPr>
          <w:rFonts w:ascii="Times New Roman" w:eastAsiaTheme="minorHAnsi" w:hAnsi="Times New Roman" w:cs="Times New Roman"/>
          <w:sz w:val="24"/>
          <w:szCs w:val="24"/>
          <w:lang w:eastAsia="en-US"/>
        </w:rPr>
        <w:t xml:space="preserve">will provide technology transfer to AbbVie.  </w:t>
      </w:r>
      <w:proofErr w:type="spellStart"/>
      <w:r w:rsidRPr="001B3FE1">
        <w:rPr>
          <w:rFonts w:ascii="Times New Roman" w:eastAsiaTheme="minorHAnsi" w:hAnsi="Times New Roman" w:cs="Times New Roman"/>
          <w:sz w:val="24"/>
          <w:szCs w:val="24"/>
          <w:lang w:eastAsia="en-US"/>
        </w:rPr>
        <w:t>Abbvie</w:t>
      </w:r>
      <w:proofErr w:type="spellEnd"/>
      <w:r w:rsidRPr="001B3FE1">
        <w:rPr>
          <w:rFonts w:ascii="Times New Roman" w:eastAsiaTheme="minorHAnsi" w:hAnsi="Times New Roman" w:cs="Times New Roman"/>
          <w:sz w:val="24"/>
          <w:szCs w:val="24"/>
          <w:lang w:eastAsia="en-US"/>
        </w:rPr>
        <w:t xml:space="preserve"> will scale up the cGMP fermentation process to produce </w:t>
      </w:r>
      <w:proofErr w:type="spellStart"/>
      <w:r w:rsidRPr="001B3FE1">
        <w:rPr>
          <w:rFonts w:ascii="Times New Roman" w:eastAsiaTheme="minorHAnsi" w:hAnsi="Times New Roman" w:cs="Times New Roman"/>
          <w:sz w:val="24"/>
          <w:szCs w:val="24"/>
          <w:lang w:eastAsia="en-US"/>
        </w:rPr>
        <w:t>caprazene</w:t>
      </w:r>
      <w:proofErr w:type="spellEnd"/>
      <w:r w:rsidRPr="001B3FE1">
        <w:rPr>
          <w:rFonts w:ascii="Times New Roman" w:eastAsiaTheme="minorHAnsi" w:hAnsi="Times New Roman" w:cs="Times New Roman"/>
          <w:sz w:val="24"/>
          <w:szCs w:val="24"/>
          <w:lang w:eastAsia="en-US"/>
        </w:rPr>
        <w:t xml:space="preserve"> for use in the manufacture of cGMP CPZEN-45 HCl. This will include development and validation of appropriate testing methods to support the process as well as generation of documents to demonstrate compliance with cGMP procedures (e.g., specifications, batch records). It is expected that </w:t>
      </w:r>
      <w:proofErr w:type="spellStart"/>
      <w:r w:rsidRPr="001B3FE1">
        <w:rPr>
          <w:rFonts w:ascii="Times New Roman" w:eastAsiaTheme="minorHAnsi" w:hAnsi="Times New Roman" w:cs="Times New Roman"/>
          <w:sz w:val="24"/>
          <w:szCs w:val="24"/>
          <w:lang w:eastAsia="en-US"/>
        </w:rPr>
        <w:t>Abbvie</w:t>
      </w:r>
      <w:proofErr w:type="spellEnd"/>
      <w:r w:rsidRPr="001B3FE1">
        <w:rPr>
          <w:rFonts w:ascii="Times New Roman" w:eastAsiaTheme="minorHAnsi" w:hAnsi="Times New Roman" w:cs="Times New Roman"/>
          <w:sz w:val="24"/>
          <w:szCs w:val="24"/>
          <w:lang w:eastAsia="en-US"/>
        </w:rPr>
        <w:t xml:space="preserve"> will produce up to approximately 160 </w:t>
      </w:r>
      <w:r>
        <w:rPr>
          <w:rFonts w:ascii="Times New Roman" w:eastAsiaTheme="minorHAnsi" w:hAnsi="Times New Roman" w:cs="Times New Roman"/>
          <w:sz w:val="24"/>
          <w:szCs w:val="24"/>
          <w:lang w:eastAsia="en-US"/>
        </w:rPr>
        <w:t>k</w:t>
      </w:r>
      <w:r w:rsidRPr="001B3FE1">
        <w:rPr>
          <w:rFonts w:ascii="Times New Roman" w:eastAsiaTheme="minorHAnsi" w:hAnsi="Times New Roman" w:cs="Times New Roman"/>
          <w:sz w:val="24"/>
          <w:szCs w:val="24"/>
          <w:lang w:eastAsia="en-US"/>
        </w:rPr>
        <w:t xml:space="preserve">g of </w:t>
      </w:r>
      <w:proofErr w:type="spellStart"/>
      <w:r w:rsidRPr="001B3FE1">
        <w:rPr>
          <w:rFonts w:ascii="Times New Roman" w:eastAsiaTheme="minorHAnsi" w:hAnsi="Times New Roman" w:cs="Times New Roman"/>
          <w:sz w:val="24"/>
          <w:szCs w:val="24"/>
          <w:lang w:eastAsia="en-US"/>
        </w:rPr>
        <w:t>caprazene</w:t>
      </w:r>
      <w:proofErr w:type="spellEnd"/>
      <w:r w:rsidRPr="001B3FE1">
        <w:rPr>
          <w:rFonts w:ascii="Times New Roman" w:eastAsiaTheme="minorHAnsi" w:hAnsi="Times New Roman" w:cs="Times New Roman"/>
          <w:sz w:val="24"/>
          <w:szCs w:val="24"/>
          <w:lang w:eastAsia="en-US"/>
        </w:rPr>
        <w:t xml:space="preserve"> for use in cGMP production of CPZEN</w:t>
      </w:r>
      <w:r w:rsidRPr="001B3FE1">
        <w:rPr>
          <w:rFonts w:ascii="Times New Roman" w:eastAsiaTheme="minorHAnsi" w:hAnsi="Times New Roman" w:cs="Times New Roman"/>
          <w:sz w:val="24"/>
          <w:szCs w:val="24"/>
          <w:lang w:eastAsia="en-US"/>
        </w:rPr>
        <w:noBreakHyphen/>
        <w:t xml:space="preserve">45 HCl by </w:t>
      </w:r>
      <w:proofErr w:type="spellStart"/>
      <w:r w:rsidRPr="001B3FE1">
        <w:rPr>
          <w:rFonts w:ascii="Times New Roman" w:eastAsiaTheme="minorHAnsi" w:hAnsi="Times New Roman" w:cs="Times New Roman"/>
          <w:sz w:val="24"/>
          <w:szCs w:val="24"/>
          <w:lang w:eastAsia="en-US"/>
        </w:rPr>
        <w:t>Cambrex</w:t>
      </w:r>
      <w:proofErr w:type="spellEnd"/>
      <w:r w:rsidRPr="001B3FE1">
        <w:rPr>
          <w:rFonts w:ascii="Times New Roman" w:eastAsiaTheme="minorHAnsi" w:hAnsi="Times New Roman" w:cs="Times New Roman"/>
          <w:sz w:val="24"/>
          <w:szCs w:val="24"/>
          <w:lang w:eastAsia="en-US"/>
        </w:rPr>
        <w:t>.</w:t>
      </w:r>
    </w:p>
    <w:p w14:paraId="6C491D36" w14:textId="77777777" w:rsidR="00743F17" w:rsidRPr="001B3FE1" w:rsidRDefault="00743F17" w:rsidP="00743F17">
      <w:pPr>
        <w:spacing w:after="120"/>
        <w:jc w:val="both"/>
        <w:rPr>
          <w:rFonts w:ascii="Times New Roman" w:hAnsi="Times New Roman" w:cs="Times New Roman"/>
          <w:sz w:val="24"/>
          <w:szCs w:val="24"/>
        </w:rPr>
      </w:pPr>
      <w:r w:rsidRPr="001B3FE1">
        <w:rPr>
          <w:rFonts w:ascii="Times New Roman" w:hAnsi="Times New Roman" w:cs="Times New Roman"/>
          <w:sz w:val="24"/>
          <w:szCs w:val="24"/>
        </w:rPr>
        <w:t>In order to meet the market demands for treatment of US Veterans with COPD and NTM infection we plan to develop a</w:t>
      </w:r>
      <w:r>
        <w:rPr>
          <w:rFonts w:ascii="Times New Roman" w:hAnsi="Times New Roman" w:cs="Times New Roman"/>
          <w:sz w:val="24"/>
          <w:szCs w:val="24"/>
        </w:rPr>
        <w:t>n easily deployed,</w:t>
      </w:r>
      <w:r w:rsidRPr="001B3FE1">
        <w:rPr>
          <w:rFonts w:ascii="Times New Roman" w:hAnsi="Times New Roman" w:cs="Times New Roman"/>
          <w:sz w:val="24"/>
          <w:szCs w:val="24"/>
        </w:rPr>
        <w:t xml:space="preserve"> nebulized drug product based upon our work performed to date utilizing a dry powder inhalation approach. </w:t>
      </w:r>
      <w:r w:rsidRPr="001B3FE1">
        <w:rPr>
          <w:rFonts w:ascii="Times New Roman" w:hAnsi="Times New Roman" w:cs="Times New Roman"/>
          <w:b/>
          <w:bCs/>
          <w:sz w:val="24"/>
          <w:szCs w:val="24"/>
        </w:rPr>
        <w:t>Specific Aim</w:t>
      </w:r>
      <w:r w:rsidRPr="001B3FE1">
        <w:rPr>
          <w:rFonts w:ascii="Times New Roman" w:hAnsi="Times New Roman" w:cs="Times New Roman"/>
          <w:sz w:val="24"/>
          <w:szCs w:val="24"/>
        </w:rPr>
        <w:t>: With the Level 2 DOD Therapeutic Development Award, we plan to develop, optimize, scale up, manufacture and package a nebulizer formulation of CPZEN-45 for use in a vibrating mesh nebulizer to achieve an appropriate particle size at the desired output rate. This will include development and phase-appropriate validation of analytical methods to demonstrate aerodynamic performance as well as solution stability. Stability studies will follow regulatory guidelines (e.g., ICH) for storage conditions and duration.</w:t>
      </w:r>
    </w:p>
    <w:p w14:paraId="7EB402BA" w14:textId="77777777" w:rsidR="00743F17" w:rsidRDefault="00743F17" w:rsidP="00743F17">
      <w:pPr>
        <w:jc w:val="both"/>
        <w:rPr>
          <w:rFonts w:ascii="Times New Roman" w:hAnsi="Times New Roman" w:cs="Times New Roman"/>
          <w:sz w:val="24"/>
          <w:szCs w:val="24"/>
        </w:rPr>
      </w:pPr>
      <w:r w:rsidRPr="00743F17">
        <w:rPr>
          <w:rFonts w:ascii="Times New Roman" w:hAnsi="Times New Roman" w:cs="Times New Roman"/>
          <w:sz w:val="24"/>
          <w:szCs w:val="24"/>
        </w:rPr>
        <w:t xml:space="preserve">To support clinical studies for NTM infection, we plan to conduct additional nonclinical studies to support the CPZEN-45 program. </w:t>
      </w:r>
      <w:r w:rsidRPr="00743F17">
        <w:rPr>
          <w:rFonts w:ascii="Times New Roman" w:hAnsi="Times New Roman" w:cs="Times New Roman"/>
          <w:b/>
          <w:bCs/>
          <w:sz w:val="24"/>
          <w:szCs w:val="24"/>
        </w:rPr>
        <w:t>Specific Aim</w:t>
      </w:r>
      <w:r w:rsidRPr="00743F17">
        <w:rPr>
          <w:rFonts w:ascii="Times New Roman" w:hAnsi="Times New Roman" w:cs="Times New Roman"/>
          <w:sz w:val="24"/>
          <w:szCs w:val="24"/>
        </w:rPr>
        <w:t>: With the Level 2 Therapeutic Development Award, we plan to conduct the following studies: PK/PD studies to better define the pharmacokinetic and pharmacodynamics of nebulized CPZEN-45</w:t>
      </w:r>
      <w:r w:rsidRPr="00743F17">
        <w:rPr>
          <w:rFonts w:ascii="Times New Roman" w:hAnsi="Times New Roman" w:cs="Times New Roman"/>
          <w:sz w:val="24"/>
          <w:szCs w:val="24"/>
        </w:rPr>
        <w:t xml:space="preserve"> and </w:t>
      </w:r>
      <w:r w:rsidRPr="00743F17">
        <w:rPr>
          <w:rFonts w:ascii="Times New Roman" w:hAnsi="Times New Roman" w:cs="Times New Roman"/>
          <w:sz w:val="24"/>
          <w:szCs w:val="24"/>
        </w:rPr>
        <w:t>3-month toxicological studies with TK via nebulizer formulation in two species to support a clinical study</w:t>
      </w:r>
      <w:r w:rsidRPr="00743F17">
        <w:rPr>
          <w:rFonts w:ascii="Times New Roman" w:hAnsi="Times New Roman" w:cs="Times New Roman"/>
          <w:sz w:val="24"/>
          <w:szCs w:val="24"/>
        </w:rPr>
        <w:t>.</w:t>
      </w:r>
      <w:r>
        <w:rPr>
          <w:rFonts w:ascii="Times New Roman" w:hAnsi="Times New Roman" w:cs="Times New Roman"/>
          <w:sz w:val="24"/>
          <w:szCs w:val="24"/>
        </w:rPr>
        <w:t xml:space="preserve">  </w:t>
      </w:r>
      <w:r w:rsidRPr="001B3FE1">
        <w:rPr>
          <w:rFonts w:ascii="Times New Roman" w:hAnsi="Times New Roman" w:cs="Times New Roman"/>
          <w:sz w:val="24"/>
          <w:szCs w:val="24"/>
        </w:rPr>
        <w:t xml:space="preserve">Finally, we plan to file an IND. </w:t>
      </w:r>
      <w:r w:rsidRPr="001B3FE1">
        <w:rPr>
          <w:rFonts w:ascii="Times New Roman" w:hAnsi="Times New Roman" w:cs="Times New Roman"/>
          <w:b/>
          <w:bCs/>
          <w:sz w:val="24"/>
          <w:szCs w:val="24"/>
        </w:rPr>
        <w:t>Specific Aim</w:t>
      </w:r>
      <w:r w:rsidRPr="001B3FE1">
        <w:rPr>
          <w:rFonts w:ascii="Times New Roman" w:hAnsi="Times New Roman" w:cs="Times New Roman"/>
          <w:sz w:val="24"/>
          <w:szCs w:val="24"/>
        </w:rPr>
        <w:t>: With the Level 2 Therapeutic Development Award, we plan to compile the required documentation, write, review and submit an IND to the FDA for a nebulized CPZEN-45 drug product in support of a</w:t>
      </w:r>
      <w:r>
        <w:rPr>
          <w:rFonts w:ascii="Times New Roman" w:hAnsi="Times New Roman" w:cs="Times New Roman"/>
          <w:sz w:val="24"/>
          <w:szCs w:val="24"/>
        </w:rPr>
        <w:t xml:space="preserve"> </w:t>
      </w:r>
      <w:r w:rsidRPr="001B3FE1">
        <w:rPr>
          <w:rFonts w:ascii="Times New Roman" w:hAnsi="Times New Roman" w:cs="Times New Roman"/>
          <w:sz w:val="24"/>
          <w:szCs w:val="24"/>
        </w:rPr>
        <w:t>clinical trial in humans.  We anticipate that accomplishment all of our specific aims outlined i</w:t>
      </w:r>
      <w:r w:rsidRPr="00CE3E9A">
        <w:rPr>
          <w:rFonts w:ascii="Times New Roman" w:hAnsi="Times New Roman" w:cs="Times New Roman"/>
          <w:sz w:val="24"/>
          <w:szCs w:val="24"/>
        </w:rPr>
        <w:t xml:space="preserve">n this proposal will require 4 </w:t>
      </w:r>
      <w:proofErr w:type="gramStart"/>
      <w:r w:rsidRPr="00CE3E9A">
        <w:rPr>
          <w:rFonts w:ascii="Times New Roman" w:hAnsi="Times New Roman" w:cs="Times New Roman"/>
          <w:sz w:val="24"/>
          <w:szCs w:val="24"/>
        </w:rPr>
        <w:t>years</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$4M in direct cost</w:t>
      </w:r>
      <w:r w:rsidRPr="00CE3E9A">
        <w:rPr>
          <w:rFonts w:ascii="Times New Roman" w:hAnsi="Times New Roman" w:cs="Times New Roman"/>
          <w:sz w:val="24"/>
          <w:szCs w:val="24"/>
        </w:rPr>
        <w:t>.</w:t>
      </w:r>
    </w:p>
    <w:p w14:paraId="5AD9A4DC" w14:textId="77777777" w:rsidR="00743F17" w:rsidRDefault="00743F17" w:rsidP="00743F17">
      <w:pPr>
        <w:jc w:val="both"/>
        <w:rPr>
          <w:rFonts w:ascii="Times New Roman" w:hAnsi="Times New Roman" w:cs="Times New Roman"/>
          <w:sz w:val="24"/>
          <w:szCs w:val="24"/>
        </w:rPr>
      </w:pPr>
    </w:p>
    <w:p w14:paraId="6A967F89" w14:textId="398C41A7" w:rsidR="00743F17" w:rsidRPr="00E35C62" w:rsidRDefault="00743F17" w:rsidP="00743F17">
      <w:pPr>
        <w:spacing w:after="160" w:line="254" w:lineRule="auto"/>
        <w:rPr>
          <w:rFonts w:ascii="Times New Roman" w:hAnsi="Times New Roman" w:cs="Times New Roman"/>
          <w:sz w:val="24"/>
          <w:szCs w:val="24"/>
        </w:rPr>
      </w:pPr>
      <w:r w:rsidRPr="001F74CB">
        <w:rPr>
          <w:rFonts w:ascii="Times New Roman" w:hAnsi="Times New Roman" w:cs="Times New Roman"/>
          <w:sz w:val="24"/>
          <w:szCs w:val="24"/>
        </w:rPr>
        <w:t xml:space="preserve">Our work to date </w:t>
      </w:r>
      <w:r>
        <w:rPr>
          <w:rFonts w:ascii="Times New Roman" w:hAnsi="Times New Roman" w:cs="Times New Roman"/>
          <w:sz w:val="24"/>
          <w:szCs w:val="24"/>
        </w:rPr>
        <w:t xml:space="preserve">related to manufacturing </w:t>
      </w:r>
      <w:r w:rsidRPr="001F74CB">
        <w:rPr>
          <w:rFonts w:ascii="Times New Roman" w:hAnsi="Times New Roman" w:cs="Times New Roman"/>
          <w:sz w:val="24"/>
          <w:szCs w:val="24"/>
        </w:rPr>
        <w:t xml:space="preserve">of CPZEN-45 has been funded by DOD Therapeutic Award W81XWH-18-1-0765:  Aerosol Delivery of CPZEN-45 for Treatment of Nontuberculous Mycobacterial (NTMs) Infections Period of Performance End Date: 09/29/2023; PI Gail Cassell.  The DOD Award has two objectives: 1) to </w:t>
      </w:r>
      <w:r w:rsidRPr="001F74CB">
        <w:rPr>
          <w:rFonts w:ascii="Times New Roman" w:eastAsia="Calibri" w:hAnsi="Times New Roman" w:cs="Times New Roman"/>
          <w:sz w:val="24"/>
          <w:szCs w:val="24"/>
        </w:rPr>
        <w:t xml:space="preserve">optimize fermentation and scale-up manufacturing processes for high yield of CPZEN-45, including spray dried CPZEN-45; and 2) to define and characterize </w:t>
      </w:r>
      <w:r w:rsidRPr="001F74CB">
        <w:rPr>
          <w:rFonts w:ascii="Times New Roman" w:eastAsia="Calibri" w:hAnsi="Times New Roman" w:cs="Times New Roman"/>
          <w:i/>
          <w:iCs/>
          <w:sz w:val="24"/>
          <w:szCs w:val="24"/>
        </w:rPr>
        <w:t>in vitro</w:t>
      </w:r>
      <w:r w:rsidRPr="001F74CB">
        <w:rPr>
          <w:rFonts w:ascii="Times New Roman" w:eastAsia="Calibri" w:hAnsi="Times New Roman" w:cs="Times New Roman"/>
          <w:sz w:val="24"/>
          <w:szCs w:val="24"/>
        </w:rPr>
        <w:t xml:space="preserve"> and </w:t>
      </w:r>
      <w:r w:rsidRPr="001F74CB">
        <w:rPr>
          <w:rFonts w:ascii="Times New Roman" w:eastAsia="Calibri" w:hAnsi="Times New Roman" w:cs="Times New Roman"/>
          <w:i/>
          <w:iCs/>
          <w:sz w:val="24"/>
          <w:szCs w:val="24"/>
        </w:rPr>
        <w:t>in vivo</w:t>
      </w:r>
      <w:r w:rsidRPr="001F74CB">
        <w:rPr>
          <w:rFonts w:ascii="Times New Roman" w:eastAsia="Calibri" w:hAnsi="Times New Roman" w:cs="Times New Roman"/>
          <w:sz w:val="24"/>
          <w:szCs w:val="24"/>
        </w:rPr>
        <w:t xml:space="preserve"> efficacy of CPZEN-45 against clinical NTM isolates and further define its mechanism of action.  On 07/01/2023 we will request a final No Cost Extension</w:t>
      </w:r>
      <w:r>
        <w:rPr>
          <w:rFonts w:ascii="Times New Roman" w:eastAsia="Calibri" w:hAnsi="Times New Roman" w:cs="Times New Roman"/>
          <w:sz w:val="24"/>
          <w:szCs w:val="24"/>
        </w:rPr>
        <w:t xml:space="preserve"> (NCE)</w:t>
      </w:r>
      <w:r w:rsidRPr="001F74CB">
        <w:rPr>
          <w:rFonts w:ascii="Times New Roman" w:eastAsia="Calibri" w:hAnsi="Times New Roman" w:cs="Times New Roman"/>
          <w:sz w:val="24"/>
          <w:szCs w:val="24"/>
        </w:rPr>
        <w:t xml:space="preserve"> will be requested for an additional 6-12 mos.  </w:t>
      </w:r>
      <w:r>
        <w:rPr>
          <w:rFonts w:ascii="Times New Roman" w:eastAsia="Calibri" w:hAnsi="Times New Roman" w:cs="Times New Roman"/>
          <w:sz w:val="24"/>
          <w:szCs w:val="24"/>
        </w:rPr>
        <w:t xml:space="preserve">However, </w:t>
      </w:r>
      <w:r>
        <w:rPr>
          <w:rFonts w:ascii="Times New Roman" w:eastAsia="Calibri" w:hAnsi="Times New Roman" w:cs="Times New Roman"/>
          <w:b/>
          <w:bCs/>
          <w:sz w:val="24"/>
          <w:szCs w:val="24"/>
          <w:u w:val="single"/>
        </w:rPr>
        <w:t>t</w:t>
      </w:r>
      <w:r w:rsidRPr="001F74CB">
        <w:rPr>
          <w:rFonts w:ascii="Times New Roman" w:eastAsia="Calibri" w:hAnsi="Times New Roman" w:cs="Times New Roman"/>
          <w:b/>
          <w:bCs/>
          <w:sz w:val="24"/>
          <w:szCs w:val="24"/>
          <w:u w:val="single"/>
        </w:rPr>
        <w:t>here will be no overlap with Level 2 funding</w:t>
      </w:r>
      <w:r>
        <w:rPr>
          <w:rFonts w:ascii="Times New Roman" w:eastAsia="Calibri" w:hAnsi="Times New Roman" w:cs="Times New Roman"/>
          <w:b/>
          <w:bCs/>
          <w:sz w:val="24"/>
          <w:szCs w:val="24"/>
          <w:u w:val="single"/>
        </w:rPr>
        <w:t xml:space="preserve"> being requested in this proposal</w:t>
      </w:r>
      <w:r w:rsidRPr="001F74CB">
        <w:rPr>
          <w:rFonts w:ascii="Times New Roman" w:eastAsia="Calibri" w:hAnsi="Times New Roman" w:cs="Times New Roman"/>
          <w:sz w:val="24"/>
          <w:szCs w:val="24"/>
        </w:rPr>
        <w:t xml:space="preserve">.  If approved, work under the NCE will be limited to technology transfer by IMC to AbbVie for fermentation and extraction of </w:t>
      </w:r>
      <w:proofErr w:type="spellStart"/>
      <w:r w:rsidRPr="001F74CB">
        <w:rPr>
          <w:rFonts w:ascii="Times New Roman" w:eastAsia="Calibri" w:hAnsi="Times New Roman" w:cs="Times New Roman"/>
          <w:sz w:val="24"/>
          <w:szCs w:val="24"/>
        </w:rPr>
        <w:t>caprazene</w:t>
      </w:r>
      <w:proofErr w:type="spellEnd"/>
      <w:r w:rsidRPr="001F74CB">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Level 2 funding will be used in collaboration with </w:t>
      </w:r>
      <w:proofErr w:type="spellStart"/>
      <w:r>
        <w:rPr>
          <w:rFonts w:ascii="Times New Roman" w:eastAsia="Calibri" w:hAnsi="Times New Roman" w:cs="Times New Roman"/>
          <w:sz w:val="24"/>
          <w:szCs w:val="24"/>
        </w:rPr>
        <w:t>Cambrex</w:t>
      </w:r>
      <w:proofErr w:type="spellEnd"/>
      <w:r>
        <w:rPr>
          <w:rFonts w:ascii="Times New Roman" w:eastAsia="Calibri" w:hAnsi="Times New Roman" w:cs="Times New Roman"/>
          <w:sz w:val="24"/>
          <w:szCs w:val="24"/>
        </w:rPr>
        <w:t xml:space="preserve"> for </w:t>
      </w:r>
      <w:r>
        <w:rPr>
          <w:rFonts w:ascii="Times New Roman" w:hAnsi="Times New Roman" w:cs="Times New Roman"/>
          <w:sz w:val="24"/>
          <w:szCs w:val="24"/>
        </w:rPr>
        <w:t>c</w:t>
      </w:r>
      <w:r w:rsidRPr="001B3FE1">
        <w:rPr>
          <w:rFonts w:ascii="Times New Roman" w:hAnsi="Times New Roman" w:cs="Times New Roman"/>
          <w:sz w:val="24"/>
          <w:szCs w:val="24"/>
        </w:rPr>
        <w:t xml:space="preserve">GMP API manufacture of CPZEN-45 HCl to support </w:t>
      </w:r>
      <w:r>
        <w:rPr>
          <w:rFonts w:ascii="Times New Roman" w:hAnsi="Times New Roman" w:cs="Times New Roman"/>
          <w:sz w:val="24"/>
          <w:szCs w:val="24"/>
        </w:rPr>
        <w:t xml:space="preserve">further </w:t>
      </w:r>
      <w:r w:rsidRPr="001B3FE1">
        <w:rPr>
          <w:rFonts w:ascii="Times New Roman" w:hAnsi="Times New Roman" w:cs="Times New Roman"/>
          <w:sz w:val="24"/>
          <w:szCs w:val="24"/>
        </w:rPr>
        <w:t>toxicology studies as well to produc</w:t>
      </w:r>
      <w:r>
        <w:rPr>
          <w:rFonts w:ascii="Times New Roman" w:hAnsi="Times New Roman" w:cs="Times New Roman"/>
          <w:sz w:val="24"/>
          <w:szCs w:val="24"/>
        </w:rPr>
        <w:t>tion of</w:t>
      </w:r>
      <w:r w:rsidRPr="001B3FE1">
        <w:rPr>
          <w:rFonts w:ascii="Times New Roman" w:hAnsi="Times New Roman" w:cs="Times New Roman"/>
          <w:sz w:val="24"/>
          <w:szCs w:val="24"/>
        </w:rPr>
        <w:t xml:space="preserve"> drug product for a Phase 2 clinical </w:t>
      </w:r>
      <w:r>
        <w:rPr>
          <w:rFonts w:ascii="Times New Roman" w:hAnsi="Times New Roman" w:cs="Times New Roman"/>
          <w:sz w:val="24"/>
          <w:szCs w:val="24"/>
        </w:rPr>
        <w:t>trial.</w:t>
      </w:r>
      <w:r w:rsidRPr="001F74CB">
        <w:rPr>
          <w:rFonts w:ascii="Times New Roman" w:eastAsia="Calibri" w:hAnsi="Times New Roman" w:cs="Times New Roman"/>
          <w:sz w:val="24"/>
          <w:szCs w:val="24"/>
        </w:rPr>
        <w:t xml:space="preserve"> </w:t>
      </w:r>
      <w:r w:rsidR="00195FA2">
        <w:rPr>
          <w:rFonts w:ascii="Times New Roman" w:eastAsia="Calibri" w:hAnsi="Times New Roman" w:cs="Times New Roman"/>
          <w:sz w:val="24"/>
          <w:szCs w:val="24"/>
        </w:rPr>
        <w:t>Other specific aims of the Level 2 Award are not included in the present DOD Award.</w:t>
      </w:r>
    </w:p>
    <w:p w14:paraId="2AA78F06" w14:textId="77777777" w:rsidR="00743F17" w:rsidRPr="00CE3E9A" w:rsidRDefault="00743F17" w:rsidP="00743F17">
      <w:pPr>
        <w:jc w:val="both"/>
        <w:rPr>
          <w:rFonts w:ascii="Times New Roman" w:hAnsi="Times New Roman" w:cs="Times New Roman"/>
          <w:sz w:val="24"/>
          <w:szCs w:val="24"/>
        </w:rPr>
      </w:pPr>
    </w:p>
    <w:p w14:paraId="7926B45D" w14:textId="77777777" w:rsidR="00743F17" w:rsidRDefault="00743F17" w:rsidP="00743F17">
      <w:pPr>
        <w:widowControl w:val="0"/>
        <w:autoSpaceDE w:val="0"/>
        <w:autoSpaceDN w:val="0"/>
        <w:spacing w:before="70"/>
        <w:ind w:right="146"/>
        <w:jc w:val="both"/>
        <w:rPr>
          <w:rFonts w:ascii="Times New Roman" w:hAnsi="Times New Roman" w:cs="Times New Roman"/>
          <w:sz w:val="24"/>
          <w:szCs w:val="24"/>
        </w:rPr>
      </w:pPr>
    </w:p>
    <w:p w14:paraId="16DBE178" w14:textId="5CE25629" w:rsidR="00743F17" w:rsidRPr="00743F17" w:rsidRDefault="00743F17" w:rsidP="00743F17">
      <w:pPr>
        <w:jc w:val="both"/>
        <w:rPr>
          <w:rFonts w:ascii="Times New Roman" w:hAnsi="Times New Roman" w:cs="Times New Roman"/>
          <w:sz w:val="24"/>
          <w:szCs w:val="24"/>
        </w:rPr>
      </w:pPr>
    </w:p>
    <w:p w14:paraId="0C6578F6" w14:textId="77777777" w:rsidR="00743F17" w:rsidRPr="001B3FE1" w:rsidRDefault="00743F17" w:rsidP="00743F17">
      <w:pPr>
        <w:spacing w:after="120"/>
        <w:jc w:val="both"/>
        <w:rPr>
          <w:rFonts w:ascii="Times New Roman" w:hAnsi="Times New Roman" w:cs="Times New Roman"/>
          <w:sz w:val="24"/>
          <w:szCs w:val="24"/>
        </w:rPr>
      </w:pPr>
    </w:p>
    <w:p w14:paraId="2BDE29F8" w14:textId="77777777" w:rsidR="00743F17" w:rsidRPr="001B3FE1" w:rsidRDefault="00743F17" w:rsidP="00743F17">
      <w:pPr>
        <w:pStyle w:val="ListParagraph"/>
        <w:jc w:val="both"/>
        <w:rPr>
          <w:rFonts w:ascii="Times New Roman" w:hAnsi="Times New Roman" w:cs="Times New Roman"/>
          <w:sz w:val="24"/>
          <w:szCs w:val="24"/>
        </w:rPr>
      </w:pPr>
    </w:p>
    <w:p w14:paraId="1C1D8041" w14:textId="04FCD634" w:rsidR="00743F17" w:rsidRPr="001B3FE1" w:rsidRDefault="00743F17" w:rsidP="00743F17">
      <w:pPr>
        <w:pStyle w:val="ListParagraph"/>
        <w:jc w:val="both"/>
        <w:rPr>
          <w:rFonts w:ascii="Times New Roman" w:hAnsi="Times New Roman" w:cs="Times New Roman"/>
          <w:sz w:val="24"/>
          <w:szCs w:val="24"/>
        </w:rPr>
      </w:pPr>
    </w:p>
    <w:p w14:paraId="3FC4429E" w14:textId="1C15E05F" w:rsidR="00743F17" w:rsidRDefault="00743F17" w:rsidP="00CE3E9A">
      <w:pPr>
        <w:widowControl w:val="0"/>
        <w:autoSpaceDE w:val="0"/>
        <w:autoSpaceDN w:val="0"/>
        <w:spacing w:before="70"/>
        <w:ind w:left="143" w:right="146"/>
        <w:jc w:val="both"/>
        <w:rPr>
          <w:rFonts w:ascii="Times New Roman" w:hAnsi="Times New Roman" w:cs="Times New Roman"/>
          <w:b/>
          <w:bCs/>
          <w:sz w:val="24"/>
          <w:szCs w:val="24"/>
        </w:rPr>
      </w:pPr>
    </w:p>
    <w:p w14:paraId="0E4D4E6B" w14:textId="77777777" w:rsidR="00743F17" w:rsidDel="008C1037" w:rsidRDefault="00743F17" w:rsidP="00CE3E9A">
      <w:pPr>
        <w:widowControl w:val="0"/>
        <w:autoSpaceDE w:val="0"/>
        <w:autoSpaceDN w:val="0"/>
        <w:spacing w:before="70"/>
        <w:ind w:left="143" w:right="146"/>
        <w:jc w:val="both"/>
        <w:rPr>
          <w:del w:id="0" w:author="Gail Cassell" w:date="2023-04-16T18:47:00Z"/>
          <w:rFonts w:ascii="Times New Roman" w:hAnsi="Times New Roman" w:cs="Times New Roman"/>
          <w:b/>
          <w:bCs/>
          <w:sz w:val="24"/>
          <w:szCs w:val="24"/>
        </w:rPr>
      </w:pPr>
    </w:p>
    <w:p w14:paraId="6437A92E" w14:textId="77777777" w:rsidR="008C1037" w:rsidRPr="008C1037" w:rsidRDefault="008C1037" w:rsidP="008C1037">
      <w:pPr>
        <w:rPr>
          <w:rFonts w:ascii="Times New Roman" w:hAnsi="Times New Roman" w:cs="Times New Roman"/>
          <w:sz w:val="24"/>
          <w:szCs w:val="24"/>
        </w:rPr>
        <w:pPrChange w:id="1" w:author="Gail Cassell" w:date="2023-04-16T18:47:00Z">
          <w:pPr>
            <w:jc w:val="both"/>
          </w:pPr>
        </w:pPrChange>
      </w:pPr>
    </w:p>
    <w:sectPr w:rsidR="008C1037" w:rsidRPr="008C1037" w:rsidSect="00646F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3253A"/>
    <w:multiLevelType w:val="hybridMultilevel"/>
    <w:tmpl w:val="DF4E4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05016"/>
    <w:multiLevelType w:val="multilevel"/>
    <w:tmpl w:val="CECAD1BA"/>
    <w:styleLink w:val="NumberSage"/>
    <w:lvl w:ilvl="0">
      <w:start w:val="1"/>
      <w:numFmt w:val="decimal"/>
      <w:pStyle w:val="SageListNumber"/>
      <w:lvlText w:val="%1."/>
      <w:lvlJc w:val="left"/>
      <w:pPr>
        <w:tabs>
          <w:tab w:val="num" w:pos="360"/>
        </w:tabs>
        <w:ind w:left="360" w:hanging="360"/>
      </w:pPr>
      <w:rPr>
        <w:rFonts w:ascii="Times New Roman" w:hAnsi="Times New Roman" w:cs="Times New Roman" w:hint="default"/>
        <w:b w:val="0"/>
        <w:i w:val="0"/>
        <w:sz w:val="24"/>
      </w:rPr>
    </w:lvl>
    <w:lvl w:ilvl="1">
      <w:start w:val="1"/>
      <w:numFmt w:val="lowerLetter"/>
      <w:lvlText w:val="%2."/>
      <w:lvlJc w:val="left"/>
      <w:pPr>
        <w:tabs>
          <w:tab w:val="num" w:pos="720"/>
        </w:tabs>
        <w:ind w:left="720" w:hanging="360"/>
      </w:pPr>
      <w:rPr>
        <w:rFonts w:ascii="Times New Roman" w:hAnsi="Times New Roman" w:cs="Times New Roman" w:hint="default"/>
        <w:b w:val="0"/>
        <w:i w:val="0"/>
        <w:sz w:val="24"/>
      </w:rPr>
    </w:lvl>
    <w:lvl w:ilvl="2">
      <w:start w:val="1"/>
      <w:numFmt w:val="lowerRoman"/>
      <w:lvlText w:val="%3."/>
      <w:lvlJc w:val="left"/>
      <w:pPr>
        <w:tabs>
          <w:tab w:val="num" w:pos="1080"/>
        </w:tabs>
        <w:ind w:left="1080" w:hanging="360"/>
      </w:pPr>
      <w:rPr>
        <w:rFonts w:ascii="Times New Roman" w:hAnsi="Times New Roman" w:cs="Times New Roman" w:hint="default"/>
        <w:b w:val="0"/>
        <w:i w:val="0"/>
        <w:sz w:val="24"/>
      </w:rPr>
    </w:lvl>
    <w:lvl w:ilvl="3">
      <w:start w:val="1"/>
      <w:numFmt w:val="decimal"/>
      <w:lvlText w:val="(%4)"/>
      <w:lvlJc w:val="left"/>
      <w:pPr>
        <w:tabs>
          <w:tab w:val="num" w:pos="1440"/>
        </w:tabs>
        <w:ind w:left="1440" w:hanging="360"/>
      </w:pPr>
      <w:rPr>
        <w:rFonts w:ascii="Times New Roman" w:hAnsi="Times New Roman" w:cs="Times New Roman" w:hint="default"/>
        <w:b w:val="0"/>
        <w:i w:val="0"/>
        <w:sz w:val="24"/>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A581E37"/>
    <w:multiLevelType w:val="hybridMultilevel"/>
    <w:tmpl w:val="458428E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6B3372"/>
    <w:multiLevelType w:val="multilevel"/>
    <w:tmpl w:val="CECAD1BA"/>
    <w:numStyleLink w:val="NumberSage"/>
  </w:abstractNum>
  <w:abstractNum w:abstractNumId="4" w15:restartNumberingAfterBreak="0">
    <w:nsid w:val="6E631B69"/>
    <w:multiLevelType w:val="hybridMultilevel"/>
    <w:tmpl w:val="7B865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033109">
    <w:abstractNumId w:val="2"/>
  </w:num>
  <w:num w:numId="2" w16cid:durableId="2502868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5477668">
    <w:abstractNumId w:val="1"/>
  </w:num>
  <w:num w:numId="4" w16cid:durableId="1384787586">
    <w:abstractNumId w:val="4"/>
  </w:num>
  <w:num w:numId="5" w16cid:durableId="15576607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il Cassell">
    <w15:presenceInfo w15:providerId="Windows Live" w15:userId="9ccb625c5adac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4A"/>
    <w:rsid w:val="0005418E"/>
    <w:rsid w:val="000D6CD6"/>
    <w:rsid w:val="00140A2D"/>
    <w:rsid w:val="00172754"/>
    <w:rsid w:val="00182493"/>
    <w:rsid w:val="00195FA2"/>
    <w:rsid w:val="001A58A8"/>
    <w:rsid w:val="001B3FE1"/>
    <w:rsid w:val="001F74CB"/>
    <w:rsid w:val="00212AB1"/>
    <w:rsid w:val="00303A22"/>
    <w:rsid w:val="00327E1B"/>
    <w:rsid w:val="00382701"/>
    <w:rsid w:val="003E07BC"/>
    <w:rsid w:val="00466308"/>
    <w:rsid w:val="004735C8"/>
    <w:rsid w:val="0057206A"/>
    <w:rsid w:val="005B1F11"/>
    <w:rsid w:val="005B5474"/>
    <w:rsid w:val="005D1FD4"/>
    <w:rsid w:val="00646F48"/>
    <w:rsid w:val="006832BD"/>
    <w:rsid w:val="006A3F79"/>
    <w:rsid w:val="006C5FDD"/>
    <w:rsid w:val="006D3BEC"/>
    <w:rsid w:val="00743F17"/>
    <w:rsid w:val="007A19EB"/>
    <w:rsid w:val="007A1B8B"/>
    <w:rsid w:val="00820408"/>
    <w:rsid w:val="008651D0"/>
    <w:rsid w:val="008C1037"/>
    <w:rsid w:val="00913804"/>
    <w:rsid w:val="0092724A"/>
    <w:rsid w:val="00956FAE"/>
    <w:rsid w:val="009943E6"/>
    <w:rsid w:val="00A87988"/>
    <w:rsid w:val="00AD5FA4"/>
    <w:rsid w:val="00AD7185"/>
    <w:rsid w:val="00AE6846"/>
    <w:rsid w:val="00AF235A"/>
    <w:rsid w:val="00B00722"/>
    <w:rsid w:val="00B018FA"/>
    <w:rsid w:val="00B118A7"/>
    <w:rsid w:val="00B42BFA"/>
    <w:rsid w:val="00B815CB"/>
    <w:rsid w:val="00BC7E0A"/>
    <w:rsid w:val="00BD32A6"/>
    <w:rsid w:val="00C31C01"/>
    <w:rsid w:val="00C71401"/>
    <w:rsid w:val="00C811E2"/>
    <w:rsid w:val="00C83BDC"/>
    <w:rsid w:val="00CB041A"/>
    <w:rsid w:val="00CD3F4F"/>
    <w:rsid w:val="00CE3E9A"/>
    <w:rsid w:val="00D114C0"/>
    <w:rsid w:val="00D23EAB"/>
    <w:rsid w:val="00E161ED"/>
    <w:rsid w:val="00E16514"/>
    <w:rsid w:val="00E35C62"/>
    <w:rsid w:val="00E77F74"/>
    <w:rsid w:val="00EA20C6"/>
    <w:rsid w:val="00EA4C15"/>
    <w:rsid w:val="00F30587"/>
    <w:rsid w:val="00FA648B"/>
    <w:rsid w:val="00FD7F54"/>
    <w:rsid w:val="00FF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6384"/>
  <w15:chartTrackingRefBased/>
  <w15:docId w15:val="{534263E9-471E-4153-89C4-7D97B590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24A"/>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587"/>
    <w:pPr>
      <w:ind w:left="720"/>
      <w:contextualSpacing/>
    </w:pPr>
  </w:style>
  <w:style w:type="paragraph" w:styleId="Revision">
    <w:name w:val="Revision"/>
    <w:hidden/>
    <w:uiPriority w:val="99"/>
    <w:semiHidden/>
    <w:rsid w:val="003E07BC"/>
    <w:rPr>
      <w:rFonts w:ascii="Calibri" w:hAnsi="Calibri" w:cs="Calibri"/>
    </w:rPr>
  </w:style>
  <w:style w:type="character" w:customStyle="1" w:styleId="SageBodyTextChar">
    <w:name w:val="Sage Body Text Char"/>
    <w:basedOn w:val="DefaultParagraphFont"/>
    <w:link w:val="SageBodyText"/>
    <w:locked/>
    <w:rsid w:val="00212AB1"/>
    <w:rPr>
      <w:rFonts w:ascii="Arial Unicode MS" w:eastAsia="Arial Unicode MS" w:hAnsi="Arial Unicode MS" w:cs="Arial Unicode MS"/>
      <w:lang w:eastAsia="zh-TW"/>
    </w:rPr>
  </w:style>
  <w:style w:type="paragraph" w:customStyle="1" w:styleId="SageBodyText">
    <w:name w:val="Sage Body Text"/>
    <w:basedOn w:val="Normal"/>
    <w:link w:val="SageBodyTextChar"/>
    <w:rsid w:val="00212AB1"/>
    <w:pPr>
      <w:spacing w:before="240"/>
    </w:pPr>
    <w:rPr>
      <w:rFonts w:ascii="Arial Unicode MS" w:eastAsia="Arial Unicode MS" w:hAnsi="Arial Unicode MS" w:cs="Arial Unicode MS"/>
      <w:lang w:eastAsia="zh-TW"/>
    </w:rPr>
  </w:style>
  <w:style w:type="paragraph" w:customStyle="1" w:styleId="SageListNumber">
    <w:name w:val="Sage List Number"/>
    <w:basedOn w:val="Normal"/>
    <w:rsid w:val="00212AB1"/>
    <w:pPr>
      <w:numPr>
        <w:numId w:val="3"/>
      </w:numPr>
      <w:spacing w:before="240"/>
      <w:ind w:left="453" w:hanging="346"/>
    </w:pPr>
    <w:rPr>
      <w:rFonts w:ascii="Times New Roman" w:hAnsi="Times New Roman" w:cs="Times New Roman"/>
      <w:sz w:val="24"/>
      <w:szCs w:val="24"/>
      <w:lang w:eastAsia="zh-TW"/>
    </w:rPr>
  </w:style>
  <w:style w:type="numbering" w:customStyle="1" w:styleId="NumberSage">
    <w:name w:val="Number Sage"/>
    <w:rsid w:val="00212AB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414245">
      <w:bodyDiv w:val="1"/>
      <w:marLeft w:val="0"/>
      <w:marRight w:val="0"/>
      <w:marTop w:val="0"/>
      <w:marBottom w:val="0"/>
      <w:divBdr>
        <w:top w:val="none" w:sz="0" w:space="0" w:color="auto"/>
        <w:left w:val="none" w:sz="0" w:space="0" w:color="auto"/>
        <w:bottom w:val="none" w:sz="0" w:space="0" w:color="auto"/>
        <w:right w:val="none" w:sz="0" w:space="0" w:color="auto"/>
      </w:divBdr>
    </w:div>
    <w:div w:id="200612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829A74650F3543ABD4CDE5165DDE6E" ma:contentTypeVersion="4" ma:contentTypeDescription="Create a new document." ma:contentTypeScope="" ma:versionID="0cc2e90a7e218f40e4428235a0fc2f32">
  <xsd:schema xmlns:xsd="http://www.w3.org/2001/XMLSchema" xmlns:xs="http://www.w3.org/2001/XMLSchema" xmlns:p="http://schemas.microsoft.com/office/2006/metadata/properties" xmlns:ns3="44cdd26c-5a92-4700-8a04-4564c4500ff7" targetNamespace="http://schemas.microsoft.com/office/2006/metadata/properties" ma:root="true" ma:fieldsID="46f01dea566e49a2610e9adfd3bc6d7a" ns3:_="">
    <xsd:import namespace="44cdd26c-5a92-4700-8a04-4564c4500f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dd26c-5a92-4700-8a04-4564c4500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194364-5E02-4941-92E3-5EDAF98468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cdd26c-5a92-4700-8a04-4564c4500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E960A6-AD1D-4552-A6BA-26C14506A9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39D73C-4F16-4184-AC4D-8103B8F513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1389</Words>
  <Characters>7702</Characters>
  <Application>Microsoft Office Word</Application>
  <DocSecurity>0</DocSecurity>
  <Lines>102</Lines>
  <Paragraphs>9</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Stowell, Grayson</dc:creator>
  <cp:keywords/>
  <dc:description/>
  <cp:lastModifiedBy>Gail Cassell</cp:lastModifiedBy>
  <cp:revision>4</cp:revision>
  <dcterms:created xsi:type="dcterms:W3CDTF">2023-04-16T22:27:00Z</dcterms:created>
  <dcterms:modified xsi:type="dcterms:W3CDTF">2023-04-16T22:49:00Z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0x010100A6829A74650F3543ABD4CDE5165DDE6E</vt:lpwstr>
  </property>
</Properties>
</file>